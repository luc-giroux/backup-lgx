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Default="005F3369"/>
    <w:p w:rsidR="005F3369" w:rsidRDefault="005F3369"/>
    <w:p w:rsidR="005F3369" w:rsidRDefault="005F3369"/>
    <w:p w:rsidR="005F3369" w:rsidRDefault="005F3369"/>
    <w:p w:rsidR="005F3369"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rsidP="004A7108">
      <w:pPr>
        <w:pStyle w:val="Titre"/>
        <w:spacing w:after="120"/>
        <w:rPr>
          <w:sz w:val="36"/>
          <w:szCs w:val="36"/>
        </w:rPr>
      </w:pPr>
      <w:r>
        <w:rPr>
          <w:sz w:val="36"/>
          <w:szCs w:val="36"/>
        </w:rPr>
        <w:t xml:space="preserve">Mobilization Process to </w:t>
      </w:r>
      <w:smartTag w:uri="urn:schemas-microsoft-com:office:smarttags" w:element="State">
        <w:smartTag w:uri="urn:schemas-microsoft-com:office:smarttags" w:element="place">
          <w:r>
            <w:rPr>
              <w:sz w:val="36"/>
              <w:szCs w:val="36"/>
            </w:rPr>
            <w:t>New Caledonia</w:t>
          </w:r>
        </w:smartTag>
      </w:smartTag>
    </w:p>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Default="005F3369"/>
    <w:p w:rsidR="005F3369"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5F3369"/>
    <w:p w:rsidR="005F3369" w:rsidRPr="00326ECD" w:rsidRDefault="002E6381" w:rsidP="0066533D">
      <w:pPr>
        <w:rPr>
          <w:sz w:val="22"/>
          <w:szCs w:val="22"/>
        </w:rPr>
      </w:pPr>
      <w:r w:rsidRPr="00326ECD">
        <w:rPr>
          <w:sz w:val="22"/>
          <w:szCs w:val="22"/>
        </w:rPr>
        <w:fldChar w:fldCharType="begin"/>
      </w:r>
      <w:r w:rsidR="005F3369" w:rsidRPr="00326ECD">
        <w:rPr>
          <w:sz w:val="22"/>
          <w:szCs w:val="22"/>
        </w:rPr>
        <w:instrText xml:space="preserve"> ADVANCE  </w:instrText>
      </w:r>
      <w:r w:rsidRPr="00326ECD">
        <w:rPr>
          <w:sz w:val="22"/>
          <w:szCs w:val="22"/>
        </w:rPr>
        <w:fldChar w:fldCharType="end"/>
      </w:r>
      <w:r w:rsidR="005F3369" w:rsidRPr="00326ECD">
        <w:rPr>
          <w:b/>
          <w:bCs/>
          <w:sz w:val="22"/>
          <w:szCs w:val="22"/>
        </w:rPr>
        <w:t>Document Category:</w:t>
      </w:r>
      <w:r w:rsidR="005F3369" w:rsidRPr="00326ECD">
        <w:rPr>
          <w:sz w:val="22"/>
          <w:szCs w:val="22"/>
        </w:rPr>
        <w:t xml:space="preserve"> </w:t>
      </w:r>
      <w:r w:rsidR="005F3369">
        <w:rPr>
          <w:sz w:val="22"/>
          <w:szCs w:val="22"/>
        </w:rPr>
        <w:t xml:space="preserve"> </w:t>
      </w:r>
      <w:r w:rsidR="005F3369" w:rsidRPr="00214264">
        <w:rPr>
          <w:b/>
          <w:bCs/>
          <w:sz w:val="22"/>
          <w:szCs w:val="22"/>
        </w:rPr>
        <w:t>A</w:t>
      </w:r>
    </w:p>
    <w:p w:rsidR="005F3369" w:rsidRPr="00326ECD" w:rsidRDefault="005F3369" w:rsidP="0066533D">
      <w:pPr>
        <w:jc w:val="center"/>
      </w:pPr>
    </w:p>
    <w:p w:rsidR="005F3369" w:rsidRPr="00326ECD" w:rsidRDefault="005F3369" w:rsidP="0066533D">
      <w:pPr>
        <w:jc w:val="center"/>
      </w:pPr>
    </w:p>
    <w:tbl>
      <w:tblPr>
        <w:tblW w:w="466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tblPr>
      <w:tblGrid>
        <w:gridCol w:w="896"/>
        <w:gridCol w:w="1447"/>
        <w:gridCol w:w="1836"/>
        <w:gridCol w:w="1836"/>
        <w:gridCol w:w="1836"/>
        <w:gridCol w:w="1615"/>
      </w:tblGrid>
      <w:tr w:rsidR="005F3369" w:rsidRPr="00326ECD">
        <w:trPr>
          <w:cantSplit/>
        </w:trPr>
        <w:tc>
          <w:tcPr>
            <w:tcW w:w="473" w:type="pct"/>
            <w:vAlign w:val="center"/>
          </w:tcPr>
          <w:p w:rsidR="005F3369" w:rsidRPr="00226854" w:rsidRDefault="005F3369" w:rsidP="00214264">
            <w:pPr>
              <w:pStyle w:val="BodyText"/>
              <w:spacing w:before="20" w:after="20"/>
              <w:jc w:val="center"/>
              <w:rPr>
                <w:sz w:val="16"/>
                <w:szCs w:val="16"/>
                <w:lang w:val="en-US"/>
              </w:rPr>
            </w:pPr>
          </w:p>
        </w:tc>
        <w:tc>
          <w:tcPr>
            <w:tcW w:w="764" w:type="pct"/>
            <w:vAlign w:val="center"/>
          </w:tcPr>
          <w:p w:rsidR="005F3369" w:rsidRPr="00226854" w:rsidRDefault="005F3369" w:rsidP="00214264">
            <w:pPr>
              <w:pStyle w:val="BodyText"/>
              <w:spacing w:before="20" w:after="20"/>
              <w:jc w:val="center"/>
              <w:rPr>
                <w:sz w:val="16"/>
                <w:szCs w:val="16"/>
                <w:lang w:val="en-US"/>
              </w:rPr>
            </w:pPr>
          </w:p>
        </w:tc>
        <w:tc>
          <w:tcPr>
            <w:tcW w:w="970" w:type="pct"/>
            <w:vAlign w:val="center"/>
          </w:tcPr>
          <w:p w:rsidR="005F3369" w:rsidRPr="00226854" w:rsidRDefault="005F3369" w:rsidP="00214264">
            <w:pPr>
              <w:pStyle w:val="BodyText"/>
              <w:spacing w:before="20" w:after="20"/>
              <w:jc w:val="center"/>
              <w:rPr>
                <w:sz w:val="16"/>
                <w:szCs w:val="16"/>
                <w:lang w:val="en-US"/>
              </w:rPr>
            </w:pPr>
          </w:p>
        </w:tc>
        <w:tc>
          <w:tcPr>
            <w:tcW w:w="970" w:type="pct"/>
            <w:vAlign w:val="center"/>
          </w:tcPr>
          <w:p w:rsidR="005F3369" w:rsidRPr="00226854" w:rsidRDefault="005F3369" w:rsidP="00214264">
            <w:pPr>
              <w:pStyle w:val="BodyText"/>
              <w:spacing w:before="20" w:after="20"/>
              <w:jc w:val="center"/>
              <w:rPr>
                <w:sz w:val="16"/>
                <w:szCs w:val="16"/>
                <w:lang w:val="en-US"/>
              </w:rPr>
            </w:pPr>
          </w:p>
        </w:tc>
        <w:tc>
          <w:tcPr>
            <w:tcW w:w="970" w:type="pct"/>
            <w:vAlign w:val="center"/>
          </w:tcPr>
          <w:p w:rsidR="005F3369" w:rsidRPr="00226854" w:rsidRDefault="005F3369" w:rsidP="00214264">
            <w:pPr>
              <w:pStyle w:val="BodyText"/>
              <w:spacing w:before="20" w:after="20"/>
              <w:jc w:val="center"/>
              <w:rPr>
                <w:sz w:val="16"/>
                <w:szCs w:val="16"/>
                <w:lang w:val="en-US"/>
              </w:rPr>
            </w:pPr>
          </w:p>
        </w:tc>
        <w:tc>
          <w:tcPr>
            <w:tcW w:w="853" w:type="pct"/>
            <w:vAlign w:val="center"/>
          </w:tcPr>
          <w:p w:rsidR="005F3369" w:rsidRPr="00326ECD" w:rsidRDefault="005F3369" w:rsidP="00214264">
            <w:pPr>
              <w:spacing w:before="20" w:after="20"/>
              <w:jc w:val="center"/>
              <w:rPr>
                <w:sz w:val="16"/>
                <w:szCs w:val="16"/>
                <w:lang w:val="en-US"/>
              </w:rPr>
            </w:pPr>
          </w:p>
        </w:tc>
      </w:tr>
      <w:tr w:rsidR="005F3369" w:rsidRPr="00326ECD">
        <w:trPr>
          <w:cantSplit/>
        </w:trPr>
        <w:tc>
          <w:tcPr>
            <w:tcW w:w="473" w:type="pct"/>
          </w:tcPr>
          <w:p w:rsidR="005F3369" w:rsidRPr="00326ECD" w:rsidRDefault="005F3369" w:rsidP="00214264">
            <w:pPr>
              <w:spacing w:before="20" w:after="20"/>
              <w:jc w:val="center"/>
              <w:rPr>
                <w:sz w:val="16"/>
                <w:szCs w:val="16"/>
                <w:lang w:val="en-US"/>
              </w:rPr>
            </w:pPr>
          </w:p>
        </w:tc>
        <w:tc>
          <w:tcPr>
            <w:tcW w:w="764" w:type="pct"/>
          </w:tcPr>
          <w:p w:rsidR="005F3369" w:rsidRPr="00326ECD" w:rsidRDefault="005F3369" w:rsidP="00214264">
            <w:pPr>
              <w:spacing w:before="20" w:after="20"/>
              <w:jc w:val="center"/>
              <w:rPr>
                <w:sz w:val="16"/>
                <w:szCs w:val="16"/>
                <w:lang w:val="en-US"/>
              </w:rPr>
            </w:pPr>
          </w:p>
        </w:tc>
        <w:tc>
          <w:tcPr>
            <w:tcW w:w="970" w:type="pct"/>
          </w:tcPr>
          <w:p w:rsidR="005F3369" w:rsidRPr="00326ECD" w:rsidRDefault="005F3369" w:rsidP="00214264">
            <w:pPr>
              <w:spacing w:before="20" w:after="20"/>
              <w:jc w:val="center"/>
              <w:rPr>
                <w:sz w:val="16"/>
                <w:szCs w:val="16"/>
                <w:lang w:val="en-US"/>
              </w:rPr>
            </w:pPr>
          </w:p>
        </w:tc>
        <w:tc>
          <w:tcPr>
            <w:tcW w:w="970" w:type="pct"/>
          </w:tcPr>
          <w:p w:rsidR="005F3369" w:rsidRPr="00326ECD" w:rsidRDefault="005F3369" w:rsidP="00214264">
            <w:pPr>
              <w:spacing w:before="20" w:after="20"/>
              <w:jc w:val="center"/>
              <w:rPr>
                <w:sz w:val="16"/>
                <w:szCs w:val="16"/>
              </w:rPr>
            </w:pPr>
          </w:p>
        </w:tc>
        <w:tc>
          <w:tcPr>
            <w:tcW w:w="970" w:type="pct"/>
          </w:tcPr>
          <w:p w:rsidR="005F3369" w:rsidRPr="00326ECD" w:rsidRDefault="005F3369" w:rsidP="00214264">
            <w:pPr>
              <w:spacing w:before="20" w:after="20"/>
              <w:jc w:val="center"/>
              <w:rPr>
                <w:sz w:val="16"/>
                <w:szCs w:val="16"/>
                <w:lang w:val="en-US"/>
              </w:rPr>
            </w:pPr>
          </w:p>
        </w:tc>
        <w:tc>
          <w:tcPr>
            <w:tcW w:w="853" w:type="pct"/>
          </w:tcPr>
          <w:p w:rsidR="005F3369" w:rsidRPr="00326ECD" w:rsidRDefault="005F3369" w:rsidP="00214264">
            <w:pPr>
              <w:spacing w:before="20" w:after="20"/>
              <w:jc w:val="center"/>
              <w:rPr>
                <w:sz w:val="16"/>
                <w:szCs w:val="16"/>
                <w:lang w:val="en-US"/>
              </w:rPr>
            </w:pPr>
          </w:p>
        </w:tc>
      </w:tr>
    </w:tbl>
    <w:p w:rsidR="005F3369" w:rsidRPr="00326ECD" w:rsidRDefault="005F3369" w:rsidP="008B3570">
      <w:pPr>
        <w:pStyle w:val="Corpsdetexte"/>
        <w:sectPr w:rsidR="005F3369" w:rsidRPr="00326ECD" w:rsidSect="006F59A3">
          <w:headerReference w:type="default" r:id="rId7"/>
          <w:pgSz w:w="11909" w:h="16834" w:code="9"/>
          <w:pgMar w:top="1440" w:right="907" w:bottom="1440" w:left="1080" w:header="720" w:footer="720" w:gutter="0"/>
          <w:cols w:space="720"/>
          <w:docGrid w:linePitch="360"/>
        </w:sectPr>
      </w:pPr>
    </w:p>
    <w:p w:rsidR="005F3369" w:rsidRPr="00326ECD" w:rsidRDefault="005F3369" w:rsidP="008B3570">
      <w:pPr>
        <w:pStyle w:val="Corpsdetexte"/>
      </w:pPr>
    </w:p>
    <w:p w:rsidR="005F3369" w:rsidRPr="00326ECD" w:rsidRDefault="005F3369" w:rsidP="008B3570">
      <w:pPr>
        <w:pStyle w:val="Titre"/>
      </w:pPr>
      <w:r w:rsidRPr="00326ECD">
        <w:t>Revision History</w:t>
      </w:r>
    </w:p>
    <w:tbl>
      <w:tblPr>
        <w:tblW w:w="49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6"/>
        <w:gridCol w:w="2287"/>
        <w:gridCol w:w="6162"/>
      </w:tblGrid>
      <w:tr w:rsidR="005F3369" w:rsidRPr="008233AA">
        <w:tc>
          <w:tcPr>
            <w:tcW w:w="748" w:type="pct"/>
            <w:vAlign w:val="bottom"/>
          </w:tcPr>
          <w:p w:rsidR="005F3369" w:rsidRPr="008233AA" w:rsidRDefault="005F3369" w:rsidP="008233AA">
            <w:pPr>
              <w:pStyle w:val="Corpsdetexte"/>
              <w:spacing w:before="20" w:after="20"/>
              <w:jc w:val="center"/>
              <w:rPr>
                <w:b/>
                <w:bCs/>
              </w:rPr>
            </w:pPr>
            <w:r w:rsidRPr="008233AA">
              <w:rPr>
                <w:b/>
                <w:bCs/>
              </w:rPr>
              <w:t>Rev. No.</w:t>
            </w:r>
          </w:p>
        </w:tc>
        <w:tc>
          <w:tcPr>
            <w:tcW w:w="1151" w:type="pct"/>
            <w:vAlign w:val="bottom"/>
          </w:tcPr>
          <w:p w:rsidR="005F3369" w:rsidRPr="008233AA" w:rsidRDefault="005F3369" w:rsidP="008233AA">
            <w:pPr>
              <w:pStyle w:val="Corpsdetexte"/>
              <w:spacing w:before="20" w:after="20"/>
              <w:jc w:val="center"/>
              <w:rPr>
                <w:b/>
                <w:bCs/>
              </w:rPr>
            </w:pPr>
            <w:r w:rsidRPr="008233AA">
              <w:rPr>
                <w:b/>
                <w:bCs/>
              </w:rPr>
              <w:t>Revision Date</w:t>
            </w:r>
          </w:p>
        </w:tc>
        <w:tc>
          <w:tcPr>
            <w:tcW w:w="3101" w:type="pct"/>
            <w:vAlign w:val="bottom"/>
          </w:tcPr>
          <w:p w:rsidR="005F3369" w:rsidRPr="008233AA" w:rsidRDefault="005F3369" w:rsidP="008233AA">
            <w:pPr>
              <w:pStyle w:val="Corpsdetexte"/>
              <w:spacing w:before="20" w:after="20"/>
              <w:jc w:val="center"/>
              <w:rPr>
                <w:b/>
                <w:bCs/>
              </w:rPr>
            </w:pPr>
            <w:r w:rsidRPr="008233AA">
              <w:rPr>
                <w:b/>
                <w:bCs/>
              </w:rPr>
              <w:t>Revision Detail</w:t>
            </w:r>
          </w:p>
        </w:tc>
      </w:tr>
      <w:tr w:rsidR="005F3369" w:rsidRPr="008233AA">
        <w:tc>
          <w:tcPr>
            <w:tcW w:w="748" w:type="pct"/>
          </w:tcPr>
          <w:p w:rsidR="005F3369" w:rsidRPr="008233AA" w:rsidRDefault="005F3369" w:rsidP="008233AA">
            <w:pPr>
              <w:pStyle w:val="BodyText"/>
              <w:spacing w:before="20" w:after="20"/>
              <w:jc w:val="center"/>
              <w:rPr>
                <w:sz w:val="16"/>
                <w:szCs w:val="16"/>
                <w:lang w:val="fr-FR"/>
              </w:rPr>
            </w:pPr>
          </w:p>
        </w:tc>
        <w:tc>
          <w:tcPr>
            <w:tcW w:w="1151" w:type="pct"/>
          </w:tcPr>
          <w:p w:rsidR="005F3369" w:rsidRPr="008233AA" w:rsidRDefault="005F3369" w:rsidP="008233AA">
            <w:pPr>
              <w:pStyle w:val="BodyText"/>
              <w:spacing w:before="20" w:after="20"/>
              <w:jc w:val="center"/>
              <w:rPr>
                <w:sz w:val="16"/>
                <w:szCs w:val="16"/>
                <w:lang w:val="fr-FR"/>
              </w:rPr>
            </w:pPr>
          </w:p>
        </w:tc>
        <w:tc>
          <w:tcPr>
            <w:tcW w:w="3101" w:type="pct"/>
          </w:tcPr>
          <w:p w:rsidR="005F3369" w:rsidRPr="008233AA" w:rsidRDefault="005F3369" w:rsidP="008233AA">
            <w:pPr>
              <w:spacing w:before="20" w:after="20"/>
              <w:rPr>
                <w:sz w:val="18"/>
                <w:szCs w:val="18"/>
              </w:rPr>
            </w:pPr>
          </w:p>
        </w:tc>
      </w:tr>
      <w:tr w:rsidR="005F3369" w:rsidRPr="00326ECD">
        <w:tc>
          <w:tcPr>
            <w:tcW w:w="748" w:type="pct"/>
            <w:vAlign w:val="center"/>
          </w:tcPr>
          <w:p w:rsidR="005F3369" w:rsidRPr="008233AA" w:rsidRDefault="005F3369" w:rsidP="008233AA">
            <w:pPr>
              <w:pStyle w:val="BodyText"/>
              <w:spacing w:before="20" w:after="20"/>
              <w:jc w:val="center"/>
              <w:rPr>
                <w:sz w:val="16"/>
                <w:szCs w:val="16"/>
                <w:lang w:val="fr-FR"/>
              </w:rPr>
            </w:pPr>
          </w:p>
        </w:tc>
        <w:tc>
          <w:tcPr>
            <w:tcW w:w="1151" w:type="pct"/>
          </w:tcPr>
          <w:p w:rsidR="005F3369" w:rsidRPr="008233AA" w:rsidRDefault="005F3369" w:rsidP="008233AA">
            <w:pPr>
              <w:pStyle w:val="BodyText"/>
              <w:spacing w:before="20" w:after="20"/>
              <w:jc w:val="center"/>
              <w:rPr>
                <w:sz w:val="16"/>
                <w:szCs w:val="16"/>
                <w:lang w:val="fr-FR"/>
              </w:rPr>
            </w:pPr>
          </w:p>
        </w:tc>
        <w:tc>
          <w:tcPr>
            <w:tcW w:w="3101" w:type="pct"/>
          </w:tcPr>
          <w:p w:rsidR="005F3369" w:rsidRPr="008233AA" w:rsidRDefault="005F3369" w:rsidP="008233AA">
            <w:pPr>
              <w:spacing w:before="20" w:after="20"/>
              <w:rPr>
                <w:sz w:val="18"/>
                <w:szCs w:val="18"/>
              </w:rPr>
            </w:pPr>
          </w:p>
        </w:tc>
      </w:tr>
      <w:tr w:rsidR="005F3369" w:rsidRPr="008233AA">
        <w:tc>
          <w:tcPr>
            <w:tcW w:w="748" w:type="pct"/>
            <w:vAlign w:val="center"/>
          </w:tcPr>
          <w:p w:rsidR="005F3369" w:rsidRPr="008233AA" w:rsidRDefault="005F3369" w:rsidP="008233AA">
            <w:pPr>
              <w:pStyle w:val="BodyText"/>
              <w:spacing w:before="20" w:after="20"/>
              <w:jc w:val="center"/>
              <w:rPr>
                <w:sz w:val="16"/>
                <w:szCs w:val="16"/>
                <w:lang w:val="en-US"/>
              </w:rPr>
            </w:pPr>
          </w:p>
        </w:tc>
        <w:tc>
          <w:tcPr>
            <w:tcW w:w="1151" w:type="pct"/>
            <w:vAlign w:val="center"/>
          </w:tcPr>
          <w:p w:rsidR="005F3369" w:rsidRPr="008233AA" w:rsidRDefault="005F3369" w:rsidP="008233AA">
            <w:pPr>
              <w:pStyle w:val="BodyText"/>
              <w:spacing w:before="20" w:after="20"/>
              <w:jc w:val="center"/>
              <w:rPr>
                <w:sz w:val="16"/>
                <w:szCs w:val="16"/>
                <w:lang w:val="en-US"/>
              </w:rPr>
            </w:pPr>
          </w:p>
        </w:tc>
        <w:tc>
          <w:tcPr>
            <w:tcW w:w="3101" w:type="pct"/>
          </w:tcPr>
          <w:p w:rsidR="005F3369" w:rsidRPr="008233AA" w:rsidRDefault="005F3369" w:rsidP="008233AA">
            <w:pPr>
              <w:spacing w:before="20" w:after="20"/>
              <w:rPr>
                <w:sz w:val="18"/>
                <w:szCs w:val="18"/>
              </w:rPr>
            </w:pPr>
          </w:p>
        </w:tc>
      </w:tr>
      <w:tr w:rsidR="005F3369" w:rsidRPr="00326ECD">
        <w:tc>
          <w:tcPr>
            <w:tcW w:w="748" w:type="pct"/>
            <w:vAlign w:val="center"/>
          </w:tcPr>
          <w:p w:rsidR="005F3369" w:rsidRPr="008233AA" w:rsidRDefault="005F3369" w:rsidP="008233AA">
            <w:pPr>
              <w:pStyle w:val="BodyText"/>
              <w:spacing w:before="20" w:after="20"/>
              <w:jc w:val="center"/>
              <w:rPr>
                <w:sz w:val="16"/>
                <w:szCs w:val="16"/>
                <w:lang w:val="en-US"/>
              </w:rPr>
            </w:pPr>
          </w:p>
        </w:tc>
        <w:tc>
          <w:tcPr>
            <w:tcW w:w="1151" w:type="pct"/>
            <w:vAlign w:val="center"/>
          </w:tcPr>
          <w:p w:rsidR="005F3369" w:rsidRPr="008233AA" w:rsidRDefault="005F3369" w:rsidP="008233AA">
            <w:pPr>
              <w:pStyle w:val="BodyText"/>
              <w:spacing w:before="20" w:after="20"/>
              <w:jc w:val="center"/>
              <w:rPr>
                <w:sz w:val="16"/>
                <w:szCs w:val="16"/>
                <w:lang w:val="en-US"/>
              </w:rPr>
            </w:pPr>
          </w:p>
        </w:tc>
        <w:tc>
          <w:tcPr>
            <w:tcW w:w="3101" w:type="pct"/>
          </w:tcPr>
          <w:p w:rsidR="005F3369" w:rsidRPr="008233AA" w:rsidRDefault="005F3369" w:rsidP="008233AA">
            <w:pPr>
              <w:spacing w:before="20" w:after="20"/>
              <w:rPr>
                <w:sz w:val="18"/>
                <w:szCs w:val="18"/>
              </w:rPr>
            </w:pPr>
          </w:p>
        </w:tc>
      </w:tr>
      <w:tr w:rsidR="005F3369" w:rsidRPr="00326ECD">
        <w:tc>
          <w:tcPr>
            <w:tcW w:w="748" w:type="pct"/>
          </w:tcPr>
          <w:p w:rsidR="005F3369" w:rsidRPr="008233AA" w:rsidRDefault="005F3369" w:rsidP="008233AA">
            <w:pPr>
              <w:spacing w:before="20" w:after="20"/>
              <w:jc w:val="center"/>
              <w:rPr>
                <w:sz w:val="18"/>
                <w:szCs w:val="18"/>
              </w:rPr>
            </w:pPr>
          </w:p>
        </w:tc>
        <w:tc>
          <w:tcPr>
            <w:tcW w:w="1151" w:type="pct"/>
          </w:tcPr>
          <w:p w:rsidR="005F3369" w:rsidRPr="008233AA" w:rsidRDefault="005F3369" w:rsidP="008233AA">
            <w:pPr>
              <w:spacing w:before="20" w:after="20"/>
              <w:jc w:val="center"/>
              <w:rPr>
                <w:sz w:val="18"/>
                <w:szCs w:val="18"/>
              </w:rPr>
            </w:pPr>
          </w:p>
        </w:tc>
        <w:tc>
          <w:tcPr>
            <w:tcW w:w="3101" w:type="pct"/>
          </w:tcPr>
          <w:p w:rsidR="005F3369" w:rsidRPr="008233AA" w:rsidRDefault="005F3369" w:rsidP="008233AA">
            <w:pPr>
              <w:spacing w:before="20" w:after="20"/>
              <w:rPr>
                <w:sz w:val="18"/>
                <w:szCs w:val="18"/>
              </w:rPr>
            </w:pPr>
          </w:p>
        </w:tc>
      </w:tr>
      <w:tr w:rsidR="005F3369" w:rsidRPr="00326ECD">
        <w:tc>
          <w:tcPr>
            <w:tcW w:w="748" w:type="pct"/>
          </w:tcPr>
          <w:p w:rsidR="005F3369" w:rsidRPr="008233AA" w:rsidRDefault="005F3369" w:rsidP="008233AA">
            <w:pPr>
              <w:spacing w:before="20" w:after="20"/>
              <w:jc w:val="center"/>
              <w:rPr>
                <w:sz w:val="18"/>
                <w:szCs w:val="18"/>
              </w:rPr>
            </w:pPr>
          </w:p>
        </w:tc>
        <w:tc>
          <w:tcPr>
            <w:tcW w:w="1151" w:type="pct"/>
          </w:tcPr>
          <w:p w:rsidR="005F3369" w:rsidRPr="008233AA" w:rsidRDefault="005F3369" w:rsidP="008233AA">
            <w:pPr>
              <w:spacing w:before="20" w:after="20"/>
              <w:jc w:val="center"/>
              <w:rPr>
                <w:sz w:val="18"/>
                <w:szCs w:val="18"/>
              </w:rPr>
            </w:pPr>
          </w:p>
        </w:tc>
        <w:tc>
          <w:tcPr>
            <w:tcW w:w="3101" w:type="pct"/>
          </w:tcPr>
          <w:p w:rsidR="005F3369" w:rsidRPr="008233AA" w:rsidRDefault="005F3369" w:rsidP="008233AA">
            <w:pPr>
              <w:spacing w:before="20" w:after="20"/>
              <w:rPr>
                <w:sz w:val="18"/>
                <w:szCs w:val="18"/>
              </w:rPr>
            </w:pPr>
          </w:p>
        </w:tc>
      </w:tr>
    </w:tbl>
    <w:p w:rsidR="005F3369" w:rsidRPr="00326ECD" w:rsidRDefault="005F3369" w:rsidP="008B3570">
      <w:pPr>
        <w:pStyle w:val="Corpsdetexte"/>
      </w:pPr>
    </w:p>
    <w:p w:rsidR="005F3369" w:rsidRPr="00326ECD" w:rsidRDefault="005F3369" w:rsidP="004570C2">
      <w:pPr>
        <w:pStyle w:val="Titre"/>
        <w:tabs>
          <w:tab w:val="left" w:pos="2955"/>
          <w:tab w:val="center" w:pos="5130"/>
        </w:tabs>
        <w:jc w:val="left"/>
      </w:pPr>
      <w:r w:rsidRPr="00326ECD">
        <w:br w:type="page"/>
      </w:r>
      <w:r w:rsidRPr="00326ECD">
        <w:lastRenderedPageBreak/>
        <w:tab/>
      </w:r>
      <w:r w:rsidRPr="00326ECD">
        <w:tab/>
        <w:t>Table of Contents</w:t>
      </w:r>
    </w:p>
    <w:p w:rsidR="005F3369" w:rsidRDefault="002E6381">
      <w:pPr>
        <w:pStyle w:val="TM1"/>
        <w:rPr>
          <w:rFonts w:ascii="Calibri" w:hAnsi="Calibri" w:cs="Calibri"/>
          <w:b w:val="0"/>
          <w:bCs w:val="0"/>
          <w:noProof/>
          <w:sz w:val="22"/>
          <w:szCs w:val="22"/>
          <w:lang w:val="en-US"/>
        </w:rPr>
      </w:pPr>
      <w:r w:rsidRPr="002E6381">
        <w:fldChar w:fldCharType="begin"/>
      </w:r>
      <w:r w:rsidR="005F3369" w:rsidRPr="00326ECD">
        <w:instrText xml:space="preserve"> TOC \o "1-4" \h \z </w:instrText>
      </w:r>
      <w:r w:rsidRPr="002E6381">
        <w:fldChar w:fldCharType="separate"/>
      </w:r>
      <w:r>
        <w:fldChar w:fldCharType="begin"/>
      </w:r>
      <w:r w:rsidR="005F3369">
        <w:instrText>HYPERLINK \l "_Toc260920909"</w:instrText>
      </w:r>
      <w:r>
        <w:fldChar w:fldCharType="separate"/>
      </w:r>
      <w:r w:rsidR="005F3369" w:rsidRPr="00FC6A48">
        <w:rPr>
          <w:rStyle w:val="Lienhypertexte"/>
          <w:noProof/>
        </w:rPr>
        <w:t>1.</w:t>
      </w:r>
      <w:r w:rsidR="005F3369">
        <w:rPr>
          <w:rFonts w:ascii="Calibri" w:hAnsi="Calibri" w:cs="Calibri"/>
          <w:b w:val="0"/>
          <w:bCs w:val="0"/>
          <w:noProof/>
          <w:sz w:val="22"/>
          <w:szCs w:val="22"/>
          <w:lang w:val="en-US"/>
        </w:rPr>
        <w:tab/>
      </w:r>
      <w:r w:rsidR="005F3369" w:rsidRPr="00FC6A48">
        <w:rPr>
          <w:rStyle w:val="Lienhypertexte"/>
          <w:noProof/>
        </w:rPr>
        <w:t>Purpose</w:t>
      </w:r>
      <w:r w:rsidR="005F3369">
        <w:rPr>
          <w:noProof/>
          <w:webHidden/>
        </w:rPr>
        <w:tab/>
      </w:r>
      <w:r>
        <w:rPr>
          <w:noProof/>
          <w:webHidden/>
        </w:rPr>
        <w:fldChar w:fldCharType="begin"/>
      </w:r>
      <w:r w:rsidR="005F3369">
        <w:rPr>
          <w:noProof/>
          <w:webHidden/>
        </w:rPr>
        <w:instrText xml:space="preserve"> PAGEREF _Toc260920909 \h </w:instrText>
      </w:r>
      <w:r>
        <w:rPr>
          <w:noProof/>
          <w:webHidden/>
        </w:rPr>
      </w:r>
      <w:r>
        <w:rPr>
          <w:noProof/>
          <w:webHidden/>
        </w:rPr>
        <w:fldChar w:fldCharType="separate"/>
      </w:r>
      <w:ins w:id="1" w:author="Hatch " w:date="2010-09-22T08:17:00Z">
        <w:r w:rsidR="005F3369">
          <w:rPr>
            <w:noProof/>
            <w:webHidden/>
          </w:rPr>
          <w:t>4</w:t>
        </w:r>
      </w:ins>
      <w:del w:id="2" w:author="Hatch " w:date="2010-08-25T10:17:00Z">
        <w:r w:rsidR="005F3369" w:rsidDel="007A2D5F">
          <w:rPr>
            <w:noProof/>
            <w:webHidden/>
          </w:rPr>
          <w:delText>4</w:delText>
        </w:r>
      </w:del>
      <w:r>
        <w:rPr>
          <w:noProof/>
          <w:webHidden/>
        </w:rPr>
        <w:fldChar w:fldCharType="end"/>
      </w:r>
      <w:r>
        <w:fldChar w:fldCharType="end"/>
      </w:r>
    </w:p>
    <w:p w:rsidR="005F3369" w:rsidRDefault="002E6381">
      <w:pPr>
        <w:pStyle w:val="TM1"/>
        <w:rPr>
          <w:rFonts w:ascii="Calibri" w:hAnsi="Calibri" w:cs="Calibri"/>
          <w:b w:val="0"/>
          <w:bCs w:val="0"/>
          <w:noProof/>
          <w:sz w:val="22"/>
          <w:szCs w:val="22"/>
          <w:lang w:val="en-US"/>
        </w:rPr>
      </w:pPr>
      <w:r>
        <w:fldChar w:fldCharType="begin"/>
      </w:r>
      <w:r w:rsidR="005F3369">
        <w:instrText>HYPERLINK \l "_Toc260920910"</w:instrText>
      </w:r>
      <w:r>
        <w:fldChar w:fldCharType="separate"/>
      </w:r>
      <w:r w:rsidR="005F3369" w:rsidRPr="00FC6A48">
        <w:rPr>
          <w:rStyle w:val="Lienhypertexte"/>
          <w:noProof/>
        </w:rPr>
        <w:t>2.</w:t>
      </w:r>
      <w:r w:rsidR="005F3369">
        <w:rPr>
          <w:rFonts w:ascii="Calibri" w:hAnsi="Calibri" w:cs="Calibri"/>
          <w:b w:val="0"/>
          <w:bCs w:val="0"/>
          <w:noProof/>
          <w:sz w:val="22"/>
          <w:szCs w:val="22"/>
          <w:lang w:val="en-US"/>
        </w:rPr>
        <w:tab/>
      </w:r>
      <w:r w:rsidR="005F3369" w:rsidRPr="00FC6A48">
        <w:rPr>
          <w:rStyle w:val="Lienhypertexte"/>
          <w:noProof/>
        </w:rPr>
        <w:t>Scope</w:t>
      </w:r>
      <w:r w:rsidR="005F3369">
        <w:rPr>
          <w:noProof/>
          <w:webHidden/>
        </w:rPr>
        <w:tab/>
      </w:r>
      <w:r>
        <w:rPr>
          <w:noProof/>
          <w:webHidden/>
        </w:rPr>
        <w:fldChar w:fldCharType="begin"/>
      </w:r>
      <w:r w:rsidR="005F3369">
        <w:rPr>
          <w:noProof/>
          <w:webHidden/>
        </w:rPr>
        <w:instrText xml:space="preserve"> PAGEREF _Toc260920910 \h </w:instrText>
      </w:r>
      <w:r>
        <w:rPr>
          <w:noProof/>
          <w:webHidden/>
        </w:rPr>
      </w:r>
      <w:r>
        <w:rPr>
          <w:noProof/>
          <w:webHidden/>
        </w:rPr>
        <w:fldChar w:fldCharType="separate"/>
      </w:r>
      <w:ins w:id="3" w:author="Hatch " w:date="2010-09-22T08:17:00Z">
        <w:r w:rsidR="005F3369">
          <w:rPr>
            <w:noProof/>
            <w:webHidden/>
          </w:rPr>
          <w:t>4</w:t>
        </w:r>
      </w:ins>
      <w:del w:id="4" w:author="Hatch " w:date="2010-08-25T10:17:00Z">
        <w:r w:rsidR="005F3369" w:rsidDel="007A2D5F">
          <w:rPr>
            <w:noProof/>
            <w:webHidden/>
          </w:rPr>
          <w:delText>4</w:delText>
        </w:r>
      </w:del>
      <w:r>
        <w:rPr>
          <w:noProof/>
          <w:webHidden/>
        </w:rPr>
        <w:fldChar w:fldCharType="end"/>
      </w:r>
      <w:r>
        <w:fldChar w:fldCharType="end"/>
      </w:r>
    </w:p>
    <w:p w:rsidR="005F3369" w:rsidRDefault="002E6381">
      <w:pPr>
        <w:pStyle w:val="TM1"/>
        <w:rPr>
          <w:rFonts w:ascii="Calibri" w:hAnsi="Calibri" w:cs="Calibri"/>
          <w:b w:val="0"/>
          <w:bCs w:val="0"/>
          <w:noProof/>
          <w:sz w:val="22"/>
          <w:szCs w:val="22"/>
          <w:lang w:val="en-US"/>
        </w:rPr>
      </w:pPr>
      <w:r>
        <w:fldChar w:fldCharType="begin"/>
      </w:r>
      <w:r w:rsidR="005F3369">
        <w:instrText>HYPERLINK \l "_Toc260920911"</w:instrText>
      </w:r>
      <w:r>
        <w:fldChar w:fldCharType="separate"/>
      </w:r>
      <w:r w:rsidR="005F3369" w:rsidRPr="00FC6A48">
        <w:rPr>
          <w:rStyle w:val="Lienhypertexte"/>
          <w:noProof/>
        </w:rPr>
        <w:t>3.</w:t>
      </w:r>
      <w:r w:rsidR="005F3369">
        <w:rPr>
          <w:rFonts w:ascii="Calibri" w:hAnsi="Calibri" w:cs="Calibri"/>
          <w:b w:val="0"/>
          <w:bCs w:val="0"/>
          <w:noProof/>
          <w:sz w:val="22"/>
          <w:szCs w:val="22"/>
          <w:lang w:val="en-US"/>
        </w:rPr>
        <w:tab/>
      </w:r>
      <w:r w:rsidR="005F3369">
        <w:rPr>
          <w:rFonts w:ascii="Calibri" w:hAnsi="Calibri" w:cs="Calibri"/>
          <w:noProof/>
          <w:sz w:val="22"/>
          <w:szCs w:val="22"/>
          <w:lang w:val="en-US"/>
        </w:rPr>
        <w:t>Process Owner</w:t>
      </w:r>
      <w:r w:rsidR="005F3369">
        <w:rPr>
          <w:noProof/>
          <w:webHidden/>
        </w:rPr>
        <w:tab/>
      </w:r>
      <w:r>
        <w:rPr>
          <w:noProof/>
          <w:webHidden/>
        </w:rPr>
        <w:fldChar w:fldCharType="begin"/>
      </w:r>
      <w:r w:rsidR="005F3369">
        <w:rPr>
          <w:noProof/>
          <w:webHidden/>
        </w:rPr>
        <w:instrText xml:space="preserve"> PAGEREF _Toc260920911 \h </w:instrText>
      </w:r>
      <w:r>
        <w:rPr>
          <w:noProof/>
          <w:webHidden/>
        </w:rPr>
      </w:r>
      <w:r>
        <w:rPr>
          <w:noProof/>
          <w:webHidden/>
        </w:rPr>
        <w:fldChar w:fldCharType="separate"/>
      </w:r>
      <w:ins w:id="5" w:author="Hatch " w:date="2010-09-22T08:17:00Z">
        <w:r w:rsidR="005F3369">
          <w:rPr>
            <w:noProof/>
            <w:webHidden/>
          </w:rPr>
          <w:t>4</w:t>
        </w:r>
      </w:ins>
      <w:del w:id="6" w:author="Hatch " w:date="2010-08-25T10:17:00Z">
        <w:r w:rsidR="005F3369" w:rsidDel="007A2D5F">
          <w:rPr>
            <w:noProof/>
            <w:webHidden/>
          </w:rPr>
          <w:delText>4</w:delText>
        </w:r>
      </w:del>
      <w:r>
        <w:rPr>
          <w:noProof/>
          <w:webHidden/>
        </w:rPr>
        <w:fldChar w:fldCharType="end"/>
      </w:r>
      <w:r>
        <w:fldChar w:fldCharType="end"/>
      </w:r>
    </w:p>
    <w:p w:rsidR="005F3369" w:rsidRDefault="002E6381">
      <w:pPr>
        <w:pStyle w:val="TM1"/>
        <w:rPr>
          <w:rFonts w:ascii="Calibri" w:hAnsi="Calibri" w:cs="Calibri"/>
          <w:b w:val="0"/>
          <w:bCs w:val="0"/>
          <w:noProof/>
          <w:sz w:val="22"/>
          <w:szCs w:val="22"/>
          <w:lang w:val="en-US"/>
        </w:rPr>
      </w:pPr>
      <w:r>
        <w:fldChar w:fldCharType="begin"/>
      </w:r>
      <w:r w:rsidR="005F3369">
        <w:instrText>HYPERLINK \l "_Toc260920916"</w:instrText>
      </w:r>
      <w:r>
        <w:fldChar w:fldCharType="separate"/>
      </w:r>
      <w:r w:rsidR="005F3369" w:rsidRPr="00FC6A48">
        <w:rPr>
          <w:rStyle w:val="Lienhypertexte"/>
          <w:noProof/>
        </w:rPr>
        <w:t>4.</w:t>
      </w:r>
      <w:r w:rsidR="005F3369">
        <w:rPr>
          <w:rFonts w:ascii="Calibri" w:hAnsi="Calibri" w:cs="Calibri"/>
          <w:b w:val="0"/>
          <w:bCs w:val="0"/>
          <w:noProof/>
          <w:sz w:val="22"/>
          <w:szCs w:val="22"/>
          <w:lang w:val="en-US"/>
        </w:rPr>
        <w:tab/>
      </w:r>
      <w:r w:rsidR="005F3369" w:rsidRPr="00FC6A48">
        <w:rPr>
          <w:rStyle w:val="Lienhypertexte"/>
          <w:noProof/>
        </w:rPr>
        <w:t>Process and Responsibilities</w:t>
      </w:r>
      <w:r w:rsidR="005F3369">
        <w:rPr>
          <w:noProof/>
          <w:webHidden/>
        </w:rPr>
        <w:tab/>
      </w:r>
      <w:r>
        <w:rPr>
          <w:noProof/>
          <w:webHidden/>
        </w:rPr>
        <w:fldChar w:fldCharType="begin"/>
      </w:r>
      <w:r w:rsidR="005F3369">
        <w:rPr>
          <w:noProof/>
          <w:webHidden/>
        </w:rPr>
        <w:instrText xml:space="preserve"> PAGEREF _Toc260920916 \h </w:instrText>
      </w:r>
      <w:r>
        <w:rPr>
          <w:noProof/>
          <w:webHidden/>
        </w:rPr>
      </w:r>
      <w:r>
        <w:rPr>
          <w:noProof/>
          <w:webHidden/>
        </w:rPr>
        <w:fldChar w:fldCharType="separate"/>
      </w:r>
      <w:ins w:id="7" w:author="Hatch " w:date="2010-09-22T08:17:00Z">
        <w:r w:rsidR="005F3369">
          <w:rPr>
            <w:noProof/>
            <w:webHidden/>
          </w:rPr>
          <w:t>5</w:t>
        </w:r>
      </w:ins>
      <w:del w:id="8" w:author="Hatch " w:date="2010-08-25T10:17:00Z">
        <w:r w:rsidR="005F3369" w:rsidDel="007A2D5F">
          <w:rPr>
            <w:noProof/>
            <w:webHidden/>
          </w:rPr>
          <w:delText>5</w:delText>
        </w:r>
      </w:del>
      <w:r>
        <w:rPr>
          <w:noProof/>
          <w:webHidden/>
        </w:rPr>
        <w:fldChar w:fldCharType="end"/>
      </w:r>
      <w:r>
        <w:fldChar w:fldCharType="end"/>
      </w:r>
    </w:p>
    <w:p w:rsidR="005F3369" w:rsidRPr="00AB51E3" w:rsidRDefault="002E6381" w:rsidP="001260D5">
      <w:pPr>
        <w:pStyle w:val="Corpsdetexte"/>
      </w:pPr>
      <w:r w:rsidRPr="00326ECD">
        <w:fldChar w:fldCharType="end"/>
      </w:r>
    </w:p>
    <w:p w:rsidR="005F3369" w:rsidRPr="0083184C" w:rsidRDefault="005F3369" w:rsidP="00214264">
      <w:pPr>
        <w:pStyle w:val="Retraitcorpsdetexte"/>
        <w:ind w:left="0"/>
      </w:pPr>
    </w:p>
    <w:p w:rsidR="005F3369" w:rsidRPr="00326ECD" w:rsidRDefault="005F3369" w:rsidP="00DA1333">
      <w:pPr>
        <w:pStyle w:val="Corpsdetexte"/>
        <w:ind w:left="2160" w:right="562" w:hanging="2160"/>
      </w:pPr>
    </w:p>
    <w:p w:rsidR="005F3369" w:rsidRPr="00326ECD" w:rsidRDefault="005F3369" w:rsidP="008B3570">
      <w:pPr>
        <w:pStyle w:val="Corpsdetexte"/>
      </w:pPr>
    </w:p>
    <w:p w:rsidR="005F3369" w:rsidRPr="00326ECD" w:rsidRDefault="005F3369" w:rsidP="008B3570">
      <w:pPr>
        <w:pStyle w:val="Corpsdetexte"/>
      </w:pPr>
    </w:p>
    <w:p w:rsidR="005F3369" w:rsidRPr="00326ECD" w:rsidRDefault="005F3369" w:rsidP="008B3570">
      <w:pPr>
        <w:pStyle w:val="Corpsdetexte"/>
      </w:pPr>
    </w:p>
    <w:p w:rsidR="005F3369" w:rsidRPr="00574F1C" w:rsidRDefault="005F3369" w:rsidP="00F24FC2">
      <w:pPr>
        <w:pStyle w:val="Titre1"/>
      </w:pPr>
      <w:r w:rsidRPr="00326ECD">
        <w:br w:type="page"/>
      </w:r>
      <w:bookmarkStart w:id="9" w:name="_Toc205974098"/>
      <w:bookmarkStart w:id="10" w:name="_Toc260920909"/>
      <w:r w:rsidRPr="00574F1C">
        <w:t>Purpose</w:t>
      </w:r>
      <w:bookmarkEnd w:id="9"/>
      <w:bookmarkEnd w:id="10"/>
    </w:p>
    <w:p w:rsidR="005F3369" w:rsidRPr="00574F1C" w:rsidRDefault="005F3369" w:rsidP="00EB6AD0">
      <w:pPr>
        <w:pStyle w:val="Corpsdetexte"/>
        <w:spacing w:after="0"/>
      </w:pPr>
      <w:r w:rsidRPr="00574F1C">
        <w:t xml:space="preserve">This procedure provides the framework for the mobilization process of assignees to </w:t>
      </w:r>
      <w:smartTag w:uri="urn:schemas-microsoft-com:office:smarttags" w:element="State">
        <w:smartTag w:uri="urn:schemas-microsoft-com:office:smarttags" w:element="place">
          <w:r w:rsidRPr="00574F1C">
            <w:t>New Caledonia</w:t>
          </w:r>
        </w:smartTag>
      </w:smartTag>
      <w:r w:rsidRPr="00574F1C">
        <w:t>. It defines the processes for the Human Resources team to</w:t>
      </w:r>
      <w:r>
        <w:t xml:space="preserve"> ensure:</w:t>
      </w:r>
    </w:p>
    <w:p w:rsidR="005F3369" w:rsidRPr="00574F1C" w:rsidRDefault="005F3369" w:rsidP="00574F1C">
      <w:pPr>
        <w:pStyle w:val="Corpsdetexte"/>
        <w:numPr>
          <w:ilvl w:val="0"/>
          <w:numId w:val="43"/>
        </w:numPr>
        <w:spacing w:after="0"/>
      </w:pPr>
      <w:r>
        <w:t>Proper forms and documentation have been completed and work permits/visas are in place, before the assignee mobilizes to site,</w:t>
      </w:r>
    </w:p>
    <w:p w:rsidR="005F3369" w:rsidRPr="00574F1C" w:rsidRDefault="005F3369" w:rsidP="00574F1C">
      <w:pPr>
        <w:pStyle w:val="Corpsdetexte"/>
        <w:numPr>
          <w:ilvl w:val="0"/>
          <w:numId w:val="43"/>
        </w:numPr>
        <w:spacing w:after="0"/>
      </w:pPr>
      <w:r>
        <w:t>All related mobilization activities are initiated and coordinated (transport, accommodation, etc.),</w:t>
      </w:r>
    </w:p>
    <w:p w:rsidR="005F3369" w:rsidRDefault="005F3369" w:rsidP="00574F1C">
      <w:pPr>
        <w:pStyle w:val="Corpsdetexte"/>
        <w:numPr>
          <w:ilvl w:val="0"/>
          <w:numId w:val="43"/>
        </w:numPr>
        <w:spacing w:after="0"/>
      </w:pPr>
      <w:r>
        <w:t>Site is prepared for the assignee’s arrival.</w:t>
      </w:r>
    </w:p>
    <w:p w:rsidR="005F3369" w:rsidRPr="00574F1C" w:rsidRDefault="005F3369" w:rsidP="00EB6AD0">
      <w:pPr>
        <w:pStyle w:val="Corpsdetexte"/>
        <w:spacing w:after="0"/>
      </w:pPr>
      <w:r w:rsidRPr="00574F1C">
        <w:t xml:space="preserve">Changes to the </w:t>
      </w:r>
      <w:r>
        <w:t>Mobilization Process</w:t>
      </w:r>
      <w:r w:rsidRPr="00574F1C">
        <w:t xml:space="preserve"> will only be made on the approval of a Project Change Notice.</w:t>
      </w:r>
    </w:p>
    <w:p w:rsidR="005F3369" w:rsidRPr="00574F1C" w:rsidRDefault="005F3369" w:rsidP="00F24FC2">
      <w:pPr>
        <w:pStyle w:val="Titre1"/>
      </w:pPr>
      <w:bookmarkStart w:id="11" w:name="_Toc260920910"/>
      <w:bookmarkStart w:id="12" w:name="_Toc205974099"/>
      <w:r w:rsidRPr="00574F1C">
        <w:t>Scope</w:t>
      </w:r>
      <w:bookmarkEnd w:id="11"/>
    </w:p>
    <w:p w:rsidR="005F3369" w:rsidRPr="00574F1C" w:rsidRDefault="005F3369" w:rsidP="00214264">
      <w:pPr>
        <w:pStyle w:val="Corpsdetexte"/>
        <w:spacing w:after="0"/>
      </w:pPr>
      <w:r w:rsidRPr="00574F1C">
        <w:t xml:space="preserve">This document defines the process for documentation, assessment, approval and implementation of </w:t>
      </w:r>
      <w:r>
        <w:t>the</w:t>
      </w:r>
      <w:r w:rsidRPr="00574F1C">
        <w:t xml:space="preserve"> Mobilization Process.</w:t>
      </w:r>
    </w:p>
    <w:p w:rsidR="005F3369" w:rsidRPr="00574F1C" w:rsidRDefault="005F3369" w:rsidP="00F24FC2">
      <w:pPr>
        <w:pStyle w:val="Titre1"/>
      </w:pPr>
      <w:bookmarkStart w:id="13" w:name="_Toc260920911"/>
      <w:r w:rsidRPr="00574F1C">
        <w:t>Process Owner</w:t>
      </w:r>
      <w:bookmarkEnd w:id="12"/>
      <w:bookmarkEnd w:id="13"/>
    </w:p>
    <w:p w:rsidR="005F3369" w:rsidRPr="005329B8" w:rsidRDefault="005F3369" w:rsidP="008E33AA">
      <w:pPr>
        <w:pStyle w:val="Corpsdetexte"/>
        <w:spacing w:after="0"/>
        <w:jc w:val="left"/>
        <w:rPr>
          <w:highlight w:val="yellow"/>
        </w:rPr>
      </w:pPr>
      <w:bookmarkStart w:id="14" w:name="_Toc205974100"/>
    </w:p>
    <w:p w:rsidR="005F3369" w:rsidRDefault="005F3369" w:rsidP="00574F1C">
      <w:pPr>
        <w:pStyle w:val="Corpsdetexte"/>
        <w:rPr>
          <w:lang w:val="en-CA"/>
        </w:rPr>
      </w:pPr>
      <w:bookmarkStart w:id="15" w:name="_Toc260920914"/>
      <w:r>
        <w:rPr>
          <w:lang w:val="en-CA"/>
        </w:rPr>
        <w:t>The HR Lead is responsible for the development of all procedures, allocation of resources, monitoring the implementation and effectiveness of the procedures, and to initiate improvement actions as required in relation to this process.</w:t>
      </w:r>
    </w:p>
    <w:bookmarkEnd w:id="15"/>
    <w:p w:rsidR="005F3369" w:rsidRPr="005329B8" w:rsidRDefault="005F3369" w:rsidP="00574F1C">
      <w:pPr>
        <w:pStyle w:val="Corpsdetexte"/>
        <w:tabs>
          <w:tab w:val="left" w:pos="2865"/>
        </w:tabs>
        <w:spacing w:after="0"/>
        <w:rPr>
          <w:highlight w:val="yellow"/>
        </w:rPr>
      </w:pPr>
    </w:p>
    <w:p w:rsidR="005F3369" w:rsidRDefault="005F3369" w:rsidP="007E46A0">
      <w:pPr>
        <w:pStyle w:val="Titre1"/>
        <w:spacing w:before="120"/>
        <w:ind w:left="1267"/>
      </w:pPr>
      <w:r w:rsidRPr="008E33AA">
        <w:rPr>
          <w:lang w:val="en-US"/>
        </w:rPr>
        <w:br w:type="page"/>
      </w:r>
      <w:bookmarkStart w:id="16" w:name="_Toc260920916"/>
      <w:bookmarkEnd w:id="14"/>
      <w:r>
        <w:t>Process and Responsibilities</w:t>
      </w:r>
      <w:bookmarkEnd w:id="16"/>
    </w:p>
    <w:p w:rsidR="005F3369" w:rsidRPr="006C048A" w:rsidRDefault="005F3369" w:rsidP="006C048A">
      <w:pPr>
        <w:pStyle w:val="Corpsdetexte"/>
        <w:rPr>
          <w:lang w:val="en-CA"/>
        </w:rPr>
      </w:pPr>
      <w:r>
        <w:object w:dxaOrig="14989" w:dyaOrig="10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5pt;height:358.5pt" o:ole="">
            <v:imagedata r:id="rId8" o:title=""/>
          </v:shape>
          <o:OLEObject Type="Embed" ProgID="Visio.Drawing.11" ShapeID="_x0000_i1026" DrawAspect="Content" ObjectID="_1346672415" r:id="rId9"/>
        </w:object>
      </w:r>
    </w:p>
    <w:p w:rsidR="005F3369" w:rsidRPr="00696C97" w:rsidRDefault="005F3369" w:rsidP="00556752">
      <w:pPr>
        <w:pStyle w:val="Corpsdetexte"/>
        <w:ind w:left="-360"/>
        <w:rPr>
          <w:sz w:val="4"/>
          <w:szCs w:val="4"/>
          <w:lang w:val="en-CA"/>
        </w:rPr>
      </w:pPr>
    </w:p>
    <w:tbl>
      <w:tblPr>
        <w:tblW w:w="0" w:type="auto"/>
        <w:tblLayout w:type="fixed"/>
        <w:tblLook w:val="01E0"/>
      </w:tblPr>
      <w:tblGrid>
        <w:gridCol w:w="558"/>
        <w:gridCol w:w="5767"/>
        <w:gridCol w:w="1809"/>
        <w:gridCol w:w="1889"/>
      </w:tblGrid>
      <w:tr w:rsidR="005F3369" w:rsidRPr="00283593" w:rsidTr="001F0A80">
        <w:tc>
          <w:tcPr>
            <w:tcW w:w="558" w:type="dxa"/>
          </w:tcPr>
          <w:p w:rsidR="005F3369" w:rsidRPr="00283593" w:rsidRDefault="005F3369" w:rsidP="00477589">
            <w:pPr>
              <w:jc w:val="center"/>
              <w:rPr>
                <w:b/>
                <w:bCs/>
                <w:color w:val="FFFFFF"/>
              </w:rPr>
            </w:pPr>
            <w:r w:rsidRPr="00283593">
              <w:rPr>
                <w:b/>
                <w:bCs/>
                <w:color w:val="FFFFFF"/>
              </w:rPr>
              <w:t>#</w:t>
            </w:r>
          </w:p>
        </w:tc>
        <w:tc>
          <w:tcPr>
            <w:tcW w:w="5767" w:type="dxa"/>
          </w:tcPr>
          <w:p w:rsidR="005F3369" w:rsidRPr="00283593" w:rsidRDefault="005F3369" w:rsidP="00477589">
            <w:pPr>
              <w:jc w:val="center"/>
              <w:rPr>
                <w:b/>
                <w:bCs/>
                <w:color w:val="FFFFFF"/>
              </w:rPr>
            </w:pPr>
            <w:r w:rsidRPr="00283593">
              <w:rPr>
                <w:b/>
                <w:bCs/>
                <w:color w:val="FFFFFF"/>
              </w:rPr>
              <w:t>STEPS</w:t>
            </w:r>
          </w:p>
        </w:tc>
        <w:tc>
          <w:tcPr>
            <w:tcW w:w="1809" w:type="dxa"/>
          </w:tcPr>
          <w:p w:rsidR="005F3369" w:rsidRPr="00283593" w:rsidRDefault="005F3369" w:rsidP="00477589">
            <w:pPr>
              <w:rPr>
                <w:b/>
                <w:bCs/>
                <w:color w:val="FFFFFF"/>
              </w:rPr>
            </w:pPr>
            <w:r w:rsidRPr="00283593">
              <w:rPr>
                <w:b/>
                <w:bCs/>
                <w:color w:val="FFFFFF"/>
              </w:rPr>
              <w:t>RESPONSIBLE</w:t>
            </w:r>
          </w:p>
        </w:tc>
        <w:tc>
          <w:tcPr>
            <w:tcW w:w="1889" w:type="dxa"/>
          </w:tcPr>
          <w:p w:rsidR="005F3369" w:rsidRPr="00283593" w:rsidRDefault="005F3369" w:rsidP="00477589">
            <w:pPr>
              <w:jc w:val="center"/>
              <w:rPr>
                <w:b/>
                <w:bCs/>
                <w:color w:val="FFFFFF"/>
              </w:rPr>
            </w:pPr>
            <w:r w:rsidRPr="00283593">
              <w:rPr>
                <w:b/>
                <w:bCs/>
                <w:color w:val="FFFFFF"/>
              </w:rPr>
              <w:t>REFERENCE</w:t>
            </w:r>
          </w:p>
        </w:tc>
      </w:tr>
      <w:tr w:rsidR="005F3369" w:rsidRPr="00283593" w:rsidTr="001F0A80">
        <w:trPr>
          <w:ins w:id="17" w:author="Hatch " w:date="2010-09-20T12:42:00Z"/>
        </w:trPr>
        <w:tc>
          <w:tcPr>
            <w:tcW w:w="558" w:type="dxa"/>
          </w:tcPr>
          <w:p w:rsidR="005F3369" w:rsidRPr="00283593" w:rsidRDefault="005F3369" w:rsidP="00477589">
            <w:pPr>
              <w:jc w:val="center"/>
              <w:rPr>
                <w:ins w:id="18" w:author="Hatch " w:date="2010-09-20T12:42:00Z"/>
              </w:rPr>
            </w:pPr>
            <w:ins w:id="19" w:author="Hatch " w:date="2010-09-20T12:52:00Z">
              <w:r>
                <w:t>1</w:t>
              </w:r>
            </w:ins>
            <w:ins w:id="20" w:author="Hatch " w:date="2010-09-22T11:45:00Z">
              <w:r>
                <w:t>a</w:t>
              </w:r>
            </w:ins>
            <w:ins w:id="21" w:author="Hatch " w:date="2010-09-20T12:52:00Z">
              <w:r>
                <w:t>.</w:t>
              </w:r>
            </w:ins>
          </w:p>
        </w:tc>
        <w:tc>
          <w:tcPr>
            <w:tcW w:w="5767" w:type="dxa"/>
          </w:tcPr>
          <w:p w:rsidR="005F3369" w:rsidRDefault="005F3369" w:rsidP="00477589">
            <w:pPr>
              <w:pStyle w:val="Corpsdetexte"/>
              <w:spacing w:before="40" w:after="40"/>
              <w:rPr>
                <w:ins w:id="22" w:author="Hatch " w:date="2010-09-20T12:43:00Z"/>
                <w:lang w:val="en-CA"/>
              </w:rPr>
            </w:pPr>
            <w:ins w:id="23" w:author="Hatch " w:date="2010-09-20T12:42:00Z">
              <w:r>
                <w:rPr>
                  <w:lang w:val="en-CA"/>
                </w:rPr>
                <w:t xml:space="preserve">Upon </w:t>
              </w:r>
            </w:ins>
            <w:ins w:id="24" w:author="Hatch " w:date="2010-09-20T12:43:00Z">
              <w:r>
                <w:rPr>
                  <w:lang w:val="en-CA"/>
                </w:rPr>
                <w:t>selection</w:t>
              </w:r>
            </w:ins>
            <w:ins w:id="25" w:author="Hatch " w:date="2010-09-20T12:42:00Z">
              <w:r>
                <w:rPr>
                  <w:lang w:val="en-CA"/>
                </w:rPr>
                <w:t xml:space="preserve"> </w:t>
              </w:r>
            </w:ins>
            <w:ins w:id="26" w:author="Hatch " w:date="2010-09-20T12:43:00Z">
              <w:r>
                <w:rPr>
                  <w:lang w:val="en-CA"/>
                </w:rPr>
                <w:t>of candidate, Recruitment Advisor sends to relevant Mobility Advisor, the following:</w:t>
              </w:r>
            </w:ins>
          </w:p>
          <w:p w:rsidR="005F3369" w:rsidRDefault="005F3369" w:rsidP="00F62501">
            <w:pPr>
              <w:pStyle w:val="Corpsdetexte"/>
              <w:numPr>
                <w:ilvl w:val="0"/>
                <w:numId w:val="46"/>
                <w:ins w:id="27" w:author="Hatch " w:date="2010-09-20T12:48:00Z"/>
              </w:numPr>
              <w:spacing w:before="40" w:after="40"/>
              <w:rPr>
                <w:ins w:id="28" w:author="Hatch " w:date="2010-09-20T12:43:00Z"/>
                <w:lang w:val="en-CA"/>
              </w:rPr>
            </w:pPr>
            <w:ins w:id="29" w:author="Hatch " w:date="2010-09-20T12:43:00Z">
              <w:r>
                <w:rPr>
                  <w:lang w:val="en-CA"/>
                </w:rPr>
                <w:t>Approved PRF</w:t>
              </w:r>
            </w:ins>
            <w:ins w:id="30" w:author="Hatch " w:date="2010-09-22T11:46:00Z">
              <w:r>
                <w:rPr>
                  <w:lang w:val="en-CA"/>
                </w:rPr>
                <w:t xml:space="preserve"> (including salary expectation and details of candidate)</w:t>
              </w:r>
            </w:ins>
          </w:p>
          <w:p w:rsidR="005F3369" w:rsidRDefault="005F3369" w:rsidP="00F62501">
            <w:pPr>
              <w:pStyle w:val="Corpsdetexte"/>
              <w:numPr>
                <w:ilvl w:val="0"/>
                <w:numId w:val="46"/>
                <w:ins w:id="31" w:author="Hatch " w:date="2010-09-20T12:48:00Z"/>
              </w:numPr>
              <w:spacing w:before="40" w:after="40"/>
              <w:rPr>
                <w:ins w:id="32" w:author="Hatch " w:date="2010-09-20T12:43:00Z"/>
                <w:lang w:val="en-CA"/>
              </w:rPr>
            </w:pPr>
            <w:ins w:id="33" w:author="Hatch " w:date="2010-09-20T12:43:00Z">
              <w:r>
                <w:rPr>
                  <w:lang w:val="en-CA"/>
                </w:rPr>
                <w:t>Job Description (in English and French)</w:t>
              </w:r>
            </w:ins>
          </w:p>
          <w:p w:rsidR="005F3369" w:rsidRDefault="005F3369" w:rsidP="00F62501">
            <w:pPr>
              <w:pStyle w:val="Corpsdetexte"/>
              <w:numPr>
                <w:ilvl w:val="0"/>
                <w:numId w:val="46"/>
                <w:ins w:id="34" w:author="Hatch " w:date="2010-09-20T12:48:00Z"/>
              </w:numPr>
              <w:spacing w:before="40" w:after="40"/>
              <w:rPr>
                <w:ins w:id="35" w:author="Hatch " w:date="2010-09-20T12:44:00Z"/>
                <w:lang w:val="en-CA"/>
              </w:rPr>
            </w:pPr>
            <w:ins w:id="36" w:author="Hatch " w:date="2010-09-20T12:44:00Z">
              <w:r>
                <w:rPr>
                  <w:lang w:val="en-CA"/>
                </w:rPr>
                <w:t>CV of candidate</w:t>
              </w:r>
            </w:ins>
          </w:p>
          <w:p w:rsidR="005F3369" w:rsidRDefault="005F3369" w:rsidP="00F62501">
            <w:pPr>
              <w:pStyle w:val="Corpsdetexte"/>
              <w:numPr>
                <w:ilvl w:val="0"/>
                <w:numId w:val="46"/>
                <w:ins w:id="37" w:author="Hatch " w:date="2010-09-20T12:48:00Z"/>
              </w:numPr>
              <w:spacing w:before="40" w:after="40"/>
              <w:rPr>
                <w:ins w:id="38" w:author="Hatch " w:date="2010-09-20T12:44:00Z"/>
                <w:lang w:val="en-CA"/>
              </w:rPr>
            </w:pPr>
            <w:ins w:id="39" w:author="Hatch " w:date="2010-09-20T12:44:00Z">
              <w:r>
                <w:rPr>
                  <w:lang w:val="en-CA"/>
                </w:rPr>
                <w:t>Copy of candidate’s passport (personal details page/s)</w:t>
              </w:r>
            </w:ins>
          </w:p>
          <w:p w:rsidR="005F3369" w:rsidRDefault="005F3369" w:rsidP="00F62501">
            <w:pPr>
              <w:pStyle w:val="Corpsdetexte"/>
              <w:numPr>
                <w:ilvl w:val="0"/>
                <w:numId w:val="46"/>
                <w:ins w:id="40" w:author="Hatch " w:date="2010-09-20T12:48:00Z"/>
              </w:numPr>
              <w:spacing w:before="40" w:after="40"/>
              <w:rPr>
                <w:ins w:id="41" w:author="Hatch " w:date="2010-09-20T12:44:00Z"/>
                <w:lang w:val="en-CA"/>
              </w:rPr>
            </w:pPr>
            <w:ins w:id="42" w:author="Hatch " w:date="2010-09-20T12:44:00Z">
              <w:r>
                <w:rPr>
                  <w:lang w:val="en-CA"/>
                </w:rPr>
                <w:t>Unapproved PAF</w:t>
              </w:r>
            </w:ins>
          </w:p>
          <w:p w:rsidR="005F3369" w:rsidRDefault="005F3369" w:rsidP="00F62501">
            <w:pPr>
              <w:pStyle w:val="Corpsdetexte"/>
              <w:numPr>
                <w:ins w:id="43" w:author="Hatch " w:date="2010-09-20T12:47:00Z"/>
              </w:numPr>
              <w:spacing w:before="40" w:after="40"/>
              <w:rPr>
                <w:ins w:id="44" w:author="Hatch " w:date="2010-09-20T12:47:00Z"/>
                <w:lang w:val="en-CA"/>
              </w:rPr>
            </w:pPr>
            <w:ins w:id="45" w:author="Hatch " w:date="2010-09-20T12:44:00Z">
              <w:r>
                <w:rPr>
                  <w:lang w:val="en-CA"/>
                </w:rPr>
                <w:t xml:space="preserve">Mobility Advisor </w:t>
              </w:r>
            </w:ins>
            <w:ins w:id="46" w:author="Hatch " w:date="2010-09-20T12:48:00Z">
              <w:r>
                <w:rPr>
                  <w:lang w:val="en-CA"/>
                </w:rPr>
                <w:t xml:space="preserve">has CV translated into French and </w:t>
              </w:r>
            </w:ins>
            <w:ins w:id="47" w:author="Hatch " w:date="2010-09-20T12:49:00Z">
              <w:r>
                <w:rPr>
                  <w:lang w:val="en-CA"/>
                </w:rPr>
                <w:t>then sends</w:t>
              </w:r>
            </w:ins>
            <w:ins w:id="48" w:author="Hatch " w:date="2010-09-20T12:53:00Z">
              <w:r>
                <w:rPr>
                  <w:lang w:val="en-CA"/>
                </w:rPr>
                <w:t xml:space="preserve"> the following</w:t>
              </w:r>
            </w:ins>
            <w:ins w:id="49" w:author="Hatch " w:date="2010-09-20T12:49:00Z">
              <w:r>
                <w:rPr>
                  <w:lang w:val="en-CA"/>
                </w:rPr>
                <w:t xml:space="preserve"> to</w:t>
              </w:r>
            </w:ins>
            <w:ins w:id="50" w:author="Hatch " w:date="2010-09-20T12:47:00Z">
              <w:r>
                <w:rPr>
                  <w:lang w:val="en-CA"/>
                </w:rPr>
                <w:t xml:space="preserve"> </w:t>
              </w:r>
            </w:ins>
            <w:ins w:id="51" w:author="Hatch " w:date="2010-09-20T12:53:00Z">
              <w:r>
                <w:rPr>
                  <w:lang w:val="en-CA"/>
                </w:rPr>
                <w:t xml:space="preserve">the </w:t>
              </w:r>
            </w:ins>
            <w:ins w:id="52" w:author="Hatch " w:date="2010-09-20T12:47:00Z">
              <w:r>
                <w:rPr>
                  <w:lang w:val="en-CA"/>
                </w:rPr>
                <w:t xml:space="preserve">Visa Coordination Centre (VCC), via </w:t>
              </w:r>
              <w:r w:rsidR="002E6381">
                <w:fldChar w:fldCharType="begin"/>
              </w:r>
              <w:r>
                <w:instrText>HYPERLINK "mailto:vcc@koniambonickel.nc"</w:instrText>
              </w:r>
              <w:r w:rsidR="002E6381">
                <w:fldChar w:fldCharType="separate"/>
              </w:r>
              <w:r w:rsidRPr="00AA340D">
                <w:rPr>
                  <w:rStyle w:val="Lienhypertexte"/>
                  <w:lang w:val="en-CA"/>
                </w:rPr>
                <w:t>vcc@koniambonickel.nc</w:t>
              </w:r>
              <w:r w:rsidR="002E6381">
                <w:fldChar w:fldCharType="end"/>
              </w:r>
              <w:r>
                <w:rPr>
                  <w:lang w:val="en-CA"/>
                </w:rPr>
                <w:t>:</w:t>
              </w:r>
            </w:ins>
          </w:p>
          <w:p w:rsidR="005F3369" w:rsidRDefault="005F3369" w:rsidP="00F62501">
            <w:pPr>
              <w:pStyle w:val="Corpsdetexte"/>
              <w:numPr>
                <w:ilvl w:val="0"/>
                <w:numId w:val="44"/>
                <w:ins w:id="53" w:author="Hatch " w:date="2010-09-20T12:47:00Z"/>
              </w:numPr>
              <w:tabs>
                <w:tab w:val="clear" w:pos="720"/>
                <w:tab w:val="num" w:pos="342"/>
              </w:tabs>
              <w:spacing w:before="40" w:after="40"/>
              <w:ind w:left="342" w:hanging="342"/>
              <w:rPr>
                <w:ins w:id="54" w:author="Hatch " w:date="2010-09-20T12:47:00Z"/>
                <w:lang w:val="en-CA"/>
              </w:rPr>
            </w:pPr>
            <w:ins w:id="55" w:author="Hatch " w:date="2010-09-20T12:47:00Z">
              <w:r>
                <w:rPr>
                  <w:lang w:val="en-CA"/>
                </w:rPr>
                <w:t xml:space="preserve"> VCC Excel Spreadsheet</w:t>
              </w:r>
            </w:ins>
          </w:p>
          <w:p w:rsidR="005F3369" w:rsidRDefault="005F3369" w:rsidP="00F62501">
            <w:pPr>
              <w:pStyle w:val="Corpsdetexte"/>
              <w:numPr>
                <w:ilvl w:val="0"/>
                <w:numId w:val="44"/>
                <w:ins w:id="56" w:author="Hatch " w:date="2010-09-20T12:47:00Z"/>
              </w:numPr>
              <w:tabs>
                <w:tab w:val="clear" w:pos="720"/>
                <w:tab w:val="num" w:pos="342"/>
              </w:tabs>
              <w:spacing w:before="40" w:after="40"/>
              <w:ind w:left="342" w:hanging="342"/>
              <w:rPr>
                <w:ins w:id="57" w:author="Hatch " w:date="2010-09-20T12:47:00Z"/>
                <w:lang w:val="en-CA"/>
              </w:rPr>
            </w:pPr>
            <w:ins w:id="58" w:author="Hatch " w:date="2010-09-20T12:47:00Z">
              <w:r>
                <w:rPr>
                  <w:lang w:val="en-CA"/>
                </w:rPr>
                <w:t>JD (in French and English)</w:t>
              </w:r>
            </w:ins>
          </w:p>
          <w:p w:rsidR="005F3369" w:rsidRDefault="005F3369" w:rsidP="00F62501">
            <w:pPr>
              <w:pStyle w:val="Corpsdetexte"/>
              <w:numPr>
                <w:ilvl w:val="0"/>
                <w:numId w:val="44"/>
                <w:ins w:id="59" w:author="Hatch " w:date="2010-09-20T12:47:00Z"/>
              </w:numPr>
              <w:tabs>
                <w:tab w:val="clear" w:pos="720"/>
                <w:tab w:val="num" w:pos="342"/>
              </w:tabs>
              <w:spacing w:before="40" w:after="40"/>
              <w:ind w:left="342" w:hanging="342"/>
              <w:rPr>
                <w:ins w:id="60" w:author="Hatch " w:date="2010-09-20T12:47:00Z"/>
                <w:lang w:val="en-CA"/>
              </w:rPr>
            </w:pPr>
            <w:ins w:id="61" w:author="Hatch " w:date="2010-09-20T12:47:00Z">
              <w:r>
                <w:rPr>
                  <w:lang w:val="en-CA"/>
                </w:rPr>
                <w:t>CV (in French and English)</w:t>
              </w:r>
            </w:ins>
          </w:p>
          <w:p w:rsidR="00000000" w:rsidRDefault="005F3369">
            <w:pPr>
              <w:pStyle w:val="Corpsdetexte"/>
              <w:numPr>
                <w:ilvl w:val="0"/>
                <w:numId w:val="44"/>
                <w:ins w:id="62" w:author="Hatch " w:date="2010-09-20T12:48:00Z"/>
              </w:numPr>
              <w:tabs>
                <w:tab w:val="clear" w:pos="720"/>
              </w:tabs>
              <w:spacing w:before="40" w:after="40"/>
              <w:ind w:left="342" w:hanging="342"/>
              <w:rPr>
                <w:ins w:id="63" w:author="Hatch " w:date="2010-09-22T11:46:00Z"/>
                <w:lang w:val="en-CA"/>
              </w:rPr>
              <w:pPrChange w:id="64" w:author="Hatch " w:date="2010-09-20T12:48:00Z">
                <w:pPr>
                  <w:pStyle w:val="Corpsdetexte"/>
                  <w:numPr>
                    <w:numId w:val="44"/>
                  </w:numPr>
                  <w:tabs>
                    <w:tab w:val="num" w:pos="720"/>
                  </w:tabs>
                  <w:spacing w:before="40" w:after="40"/>
                  <w:ind w:left="720" w:hanging="360"/>
                </w:pPr>
              </w:pPrChange>
            </w:pPr>
            <w:ins w:id="65" w:author="Hatch " w:date="2010-09-20T12:47:00Z">
              <w:r>
                <w:rPr>
                  <w:lang w:val="en-CA"/>
                </w:rPr>
                <w:t>Copy of passport of assignee (including checking validity of passport to meet requirements).</w:t>
              </w:r>
            </w:ins>
          </w:p>
          <w:p w:rsidR="00000000" w:rsidRDefault="005F3369">
            <w:pPr>
              <w:pStyle w:val="Corpsdetexte"/>
              <w:numPr>
                <w:ins w:id="66" w:author="Hatch " w:date="2010-09-22T11:46:00Z"/>
              </w:numPr>
              <w:spacing w:before="40" w:after="40"/>
              <w:rPr>
                <w:ins w:id="67" w:author="Hatch " w:date="2010-09-20T12:47:00Z"/>
                <w:lang w:val="en-CA"/>
              </w:rPr>
              <w:pPrChange w:id="68" w:author="Hatch " w:date="2010-09-20T12:48:00Z">
                <w:pPr>
                  <w:pStyle w:val="Corpsdetexte"/>
                  <w:numPr>
                    <w:numId w:val="44"/>
                  </w:numPr>
                  <w:tabs>
                    <w:tab w:val="num" w:pos="720"/>
                  </w:tabs>
                  <w:spacing w:before="40" w:after="40"/>
                  <w:ind w:left="720" w:hanging="360"/>
                </w:pPr>
              </w:pPrChange>
            </w:pPr>
            <w:ins w:id="69" w:author="Hatch " w:date="2010-09-22T11:46:00Z">
              <w:r>
                <w:rPr>
                  <w:lang w:val="en-CA"/>
                </w:rPr>
                <w:t xml:space="preserve">Mobility Advisor request compensation information be prepared for the candidate based on the salary expectation and </w:t>
              </w:r>
            </w:ins>
            <w:ins w:id="70" w:author="Hatch " w:date="2010-09-22T11:47:00Z">
              <w:r>
                <w:rPr>
                  <w:lang w:val="en-CA"/>
                </w:rPr>
                <w:t>details of candidate provided by the Recruitment Advisor.</w:t>
              </w:r>
            </w:ins>
          </w:p>
          <w:p w:rsidR="005F3369" w:rsidRDefault="005F3369" w:rsidP="00F62501">
            <w:pPr>
              <w:pStyle w:val="Corpsdetexte"/>
              <w:numPr>
                <w:ins w:id="71" w:author="Hatch " w:date="2010-09-20T12:47:00Z"/>
              </w:numPr>
              <w:spacing w:before="40" w:after="40"/>
              <w:rPr>
                <w:ins w:id="72" w:author="Hatch " w:date="2010-09-20T12:55:00Z"/>
                <w:lang w:val="en-CA"/>
              </w:rPr>
            </w:pPr>
            <w:ins w:id="73" w:author="Hatch " w:date="2010-09-20T12:48:00Z">
              <w:r>
                <w:rPr>
                  <w:lang w:val="en-CA"/>
                </w:rPr>
                <w:t>Visa Liaison Agent provides the appropriate job description and Code Rome number required for the assignee’s application to Mobility Advisor</w:t>
              </w:r>
            </w:ins>
            <w:ins w:id="74" w:author="Hatch " w:date="2010-09-20T12:49:00Z">
              <w:r>
                <w:rPr>
                  <w:lang w:val="en-CA"/>
                </w:rPr>
                <w:t>.</w:t>
              </w:r>
            </w:ins>
            <w:ins w:id="75" w:author="Hatch " w:date="2010-09-20T12:48:00Z">
              <w:r>
                <w:rPr>
                  <w:lang w:val="en-CA"/>
                </w:rPr>
                <w:t xml:space="preserve"> </w:t>
              </w:r>
            </w:ins>
          </w:p>
          <w:p w:rsidR="005F3369" w:rsidRDefault="005F3369" w:rsidP="00F62501">
            <w:pPr>
              <w:pStyle w:val="Corpsdetexte"/>
              <w:numPr>
                <w:ins w:id="76" w:author="Hatch " w:date="2010-09-20T12:47:00Z"/>
              </w:numPr>
              <w:spacing w:before="40" w:after="40"/>
              <w:rPr>
                <w:ins w:id="77" w:author="Hatch " w:date="2010-09-20T12:42:00Z"/>
                <w:lang w:val="en-CA"/>
              </w:rPr>
            </w:pPr>
            <w:ins w:id="78" w:author="Hatch " w:date="2010-09-20T12:55:00Z">
              <w:r>
                <w:rPr>
                  <w:lang w:val="en-CA"/>
                </w:rPr>
                <w:t>Where appropriate, Mobility Officer sends visa commencement email to assignee, including appropriate job description and Code Rome number.</w:t>
              </w:r>
            </w:ins>
          </w:p>
        </w:tc>
        <w:tc>
          <w:tcPr>
            <w:tcW w:w="1809" w:type="dxa"/>
          </w:tcPr>
          <w:p w:rsidR="005F3369" w:rsidRDefault="005F3369" w:rsidP="00477589">
            <w:pPr>
              <w:pStyle w:val="Corpsdetexte"/>
              <w:numPr>
                <w:ins w:id="79" w:author="Hatch " w:date="2010-09-20T12:52:00Z"/>
              </w:numPr>
              <w:spacing w:after="0"/>
              <w:rPr>
                <w:ins w:id="80" w:author="Hatch " w:date="2010-09-20T12:52:00Z"/>
                <w:sz w:val="18"/>
                <w:szCs w:val="18"/>
                <w:lang w:val="en-CA"/>
              </w:rPr>
            </w:pPr>
          </w:p>
          <w:p w:rsidR="005F3369" w:rsidRDefault="005F3369" w:rsidP="00477589">
            <w:pPr>
              <w:pStyle w:val="Corpsdetexte"/>
              <w:numPr>
                <w:ins w:id="81" w:author="Hatch " w:date="2010-09-20T12:52:00Z"/>
              </w:numPr>
              <w:spacing w:after="0"/>
              <w:rPr>
                <w:ins w:id="82" w:author="Hatch " w:date="2010-09-20T12:52:00Z"/>
                <w:sz w:val="18"/>
                <w:szCs w:val="18"/>
                <w:lang w:val="en-CA"/>
              </w:rPr>
            </w:pPr>
            <w:ins w:id="83" w:author="Hatch " w:date="2010-09-20T12:52:00Z">
              <w:r>
                <w:rPr>
                  <w:sz w:val="18"/>
                  <w:szCs w:val="18"/>
                  <w:lang w:val="en-CA"/>
                </w:rPr>
                <w:t>Recruitment Advisor</w:t>
              </w:r>
            </w:ins>
          </w:p>
          <w:p w:rsidR="005F3369" w:rsidRDefault="005F3369" w:rsidP="00477589">
            <w:pPr>
              <w:pStyle w:val="Corpsdetexte"/>
              <w:numPr>
                <w:ins w:id="84" w:author="Hatch " w:date="2010-09-20T12:52:00Z"/>
              </w:numPr>
              <w:spacing w:after="0"/>
              <w:rPr>
                <w:ins w:id="85" w:author="Hatch " w:date="2010-09-20T12:52:00Z"/>
                <w:sz w:val="18"/>
                <w:szCs w:val="18"/>
                <w:lang w:val="en-CA"/>
              </w:rPr>
            </w:pPr>
          </w:p>
          <w:p w:rsidR="005F3369" w:rsidRDefault="005F3369" w:rsidP="00477589">
            <w:pPr>
              <w:pStyle w:val="Corpsdetexte"/>
              <w:numPr>
                <w:ins w:id="86" w:author="Hatch " w:date="2010-09-20T12:52:00Z"/>
              </w:numPr>
              <w:spacing w:after="0"/>
              <w:rPr>
                <w:ins w:id="87" w:author="Hatch " w:date="2010-09-20T12:52:00Z"/>
                <w:sz w:val="18"/>
                <w:szCs w:val="18"/>
                <w:lang w:val="en-CA"/>
              </w:rPr>
            </w:pPr>
          </w:p>
          <w:p w:rsidR="005F3369" w:rsidRDefault="005F3369" w:rsidP="00477589">
            <w:pPr>
              <w:pStyle w:val="Corpsdetexte"/>
              <w:numPr>
                <w:ins w:id="88" w:author="Hatch " w:date="2010-09-20T12:52:00Z"/>
              </w:numPr>
              <w:spacing w:after="0"/>
              <w:rPr>
                <w:ins w:id="89" w:author="Hatch " w:date="2010-09-20T12:52:00Z"/>
                <w:sz w:val="18"/>
                <w:szCs w:val="18"/>
                <w:lang w:val="en-CA"/>
              </w:rPr>
            </w:pPr>
          </w:p>
          <w:p w:rsidR="005F3369" w:rsidRDefault="005F3369" w:rsidP="00477589">
            <w:pPr>
              <w:pStyle w:val="Corpsdetexte"/>
              <w:numPr>
                <w:ins w:id="90" w:author="Hatch " w:date="2010-09-20T12:52:00Z"/>
              </w:numPr>
              <w:spacing w:after="0"/>
              <w:rPr>
                <w:ins w:id="91" w:author="Hatch " w:date="2010-09-20T12:52:00Z"/>
                <w:sz w:val="18"/>
                <w:szCs w:val="18"/>
                <w:lang w:val="en-CA"/>
              </w:rPr>
            </w:pPr>
          </w:p>
          <w:p w:rsidR="005F3369" w:rsidRDefault="005F3369" w:rsidP="00477589">
            <w:pPr>
              <w:pStyle w:val="Corpsdetexte"/>
              <w:numPr>
                <w:ins w:id="92" w:author="Hatch " w:date="2010-09-20T12:52:00Z"/>
              </w:numPr>
              <w:spacing w:after="0"/>
              <w:rPr>
                <w:ins w:id="93" w:author="Hatch " w:date="2010-09-20T12:52:00Z"/>
                <w:sz w:val="18"/>
                <w:szCs w:val="18"/>
                <w:lang w:val="en-CA"/>
              </w:rPr>
            </w:pPr>
          </w:p>
          <w:p w:rsidR="005F3369" w:rsidRDefault="005F3369" w:rsidP="00477589">
            <w:pPr>
              <w:pStyle w:val="Corpsdetexte"/>
              <w:numPr>
                <w:ins w:id="94" w:author="Hatch " w:date="2010-09-20T12:52:00Z"/>
              </w:numPr>
              <w:spacing w:after="0"/>
              <w:rPr>
                <w:ins w:id="95" w:author="Hatch " w:date="2010-09-20T12:52:00Z"/>
                <w:sz w:val="18"/>
                <w:szCs w:val="18"/>
                <w:lang w:val="en-CA"/>
              </w:rPr>
            </w:pPr>
            <w:ins w:id="96" w:author="Hatch " w:date="2010-09-20T12:53:00Z">
              <w:r>
                <w:rPr>
                  <w:sz w:val="18"/>
                  <w:szCs w:val="18"/>
                  <w:lang w:val="en-CA"/>
                </w:rPr>
                <w:t>Mobility Advisor</w:t>
              </w:r>
            </w:ins>
          </w:p>
          <w:p w:rsidR="005F3369" w:rsidRDefault="005F3369" w:rsidP="00477589">
            <w:pPr>
              <w:pStyle w:val="Corpsdetexte"/>
              <w:numPr>
                <w:ins w:id="97" w:author="Hatch " w:date="2010-09-20T12:52:00Z"/>
              </w:numPr>
              <w:spacing w:after="0"/>
              <w:rPr>
                <w:ins w:id="98" w:author="Hatch " w:date="2010-09-20T12:52:00Z"/>
                <w:sz w:val="18"/>
                <w:szCs w:val="18"/>
                <w:lang w:val="en-CA"/>
              </w:rPr>
            </w:pPr>
          </w:p>
          <w:p w:rsidR="005F3369" w:rsidRDefault="005F3369" w:rsidP="00477589">
            <w:pPr>
              <w:pStyle w:val="Corpsdetexte"/>
              <w:numPr>
                <w:ins w:id="99" w:author="Hatch " w:date="2010-09-20T12:52:00Z"/>
              </w:numPr>
              <w:spacing w:after="0"/>
              <w:rPr>
                <w:ins w:id="100" w:author="Hatch " w:date="2010-09-20T12:52:00Z"/>
                <w:sz w:val="18"/>
                <w:szCs w:val="18"/>
                <w:lang w:val="en-CA"/>
              </w:rPr>
            </w:pPr>
          </w:p>
          <w:p w:rsidR="005F3369" w:rsidRDefault="005F3369" w:rsidP="00477589">
            <w:pPr>
              <w:pStyle w:val="Corpsdetexte"/>
              <w:numPr>
                <w:ins w:id="101" w:author="Hatch " w:date="2010-09-20T12:52:00Z"/>
              </w:numPr>
              <w:spacing w:after="0"/>
              <w:rPr>
                <w:ins w:id="102" w:author="Hatch " w:date="2010-09-20T12:52:00Z"/>
                <w:sz w:val="18"/>
                <w:szCs w:val="18"/>
                <w:lang w:val="en-CA"/>
              </w:rPr>
            </w:pPr>
          </w:p>
          <w:p w:rsidR="005F3369" w:rsidRDefault="005F3369" w:rsidP="00477589">
            <w:pPr>
              <w:pStyle w:val="Corpsdetexte"/>
              <w:numPr>
                <w:ins w:id="103" w:author="Hatch " w:date="2010-09-20T12:52:00Z"/>
              </w:numPr>
              <w:spacing w:after="0"/>
              <w:rPr>
                <w:ins w:id="104" w:author="Hatch " w:date="2010-09-20T12:52:00Z"/>
                <w:sz w:val="18"/>
                <w:szCs w:val="18"/>
                <w:lang w:val="en-CA"/>
              </w:rPr>
            </w:pPr>
          </w:p>
          <w:p w:rsidR="005F3369" w:rsidRDefault="005F3369" w:rsidP="00477589">
            <w:pPr>
              <w:pStyle w:val="Corpsdetexte"/>
              <w:numPr>
                <w:ins w:id="105" w:author="Hatch " w:date="2010-09-20T12:52:00Z"/>
              </w:numPr>
              <w:spacing w:after="0"/>
              <w:rPr>
                <w:ins w:id="106" w:author="Hatch " w:date="2010-09-20T12:52:00Z"/>
                <w:sz w:val="18"/>
                <w:szCs w:val="18"/>
                <w:lang w:val="en-CA"/>
              </w:rPr>
            </w:pPr>
          </w:p>
          <w:p w:rsidR="005F3369" w:rsidRPr="007E46A0" w:rsidRDefault="005F3369" w:rsidP="00477589">
            <w:pPr>
              <w:pStyle w:val="Corpsdetexte"/>
              <w:spacing w:after="0"/>
              <w:rPr>
                <w:ins w:id="107" w:author="Hatch " w:date="2010-09-20T12:42:00Z"/>
                <w:sz w:val="18"/>
                <w:szCs w:val="18"/>
              </w:rPr>
            </w:pPr>
            <w:ins w:id="108" w:author="Hatch " w:date="2010-09-20T12:51:00Z">
              <w:r>
                <w:rPr>
                  <w:sz w:val="18"/>
                  <w:szCs w:val="18"/>
                  <w:lang w:val="en-CA"/>
                </w:rPr>
                <w:t>Visa Liaison Agent</w:t>
              </w:r>
            </w:ins>
          </w:p>
        </w:tc>
        <w:tc>
          <w:tcPr>
            <w:tcW w:w="1889" w:type="dxa"/>
          </w:tcPr>
          <w:p w:rsidR="005F3369" w:rsidRDefault="005F3369" w:rsidP="00477589">
            <w:pPr>
              <w:numPr>
                <w:ins w:id="109" w:author="Hatch " w:date="2010-09-20T12:53:00Z"/>
              </w:numPr>
              <w:rPr>
                <w:ins w:id="110" w:author="Hatch " w:date="2010-09-20T12:53:00Z"/>
                <w:sz w:val="18"/>
                <w:szCs w:val="18"/>
                <w:lang w:val="es-DO"/>
              </w:rPr>
            </w:pPr>
            <w:ins w:id="111" w:author="Hatch " w:date="2010-09-20T12:53:00Z">
              <w:r>
                <w:rPr>
                  <w:sz w:val="18"/>
                  <w:szCs w:val="18"/>
                  <w:lang w:val="es-DO"/>
                </w:rPr>
                <w:t>PRF</w:t>
              </w:r>
            </w:ins>
          </w:p>
          <w:p w:rsidR="005F3369" w:rsidRDefault="005F3369" w:rsidP="00477589">
            <w:pPr>
              <w:numPr>
                <w:ins w:id="112" w:author="Hatch " w:date="2010-09-20T12:53:00Z"/>
              </w:numPr>
              <w:rPr>
                <w:ins w:id="113" w:author="Hatch " w:date="2010-09-20T12:54:00Z"/>
                <w:sz w:val="18"/>
                <w:szCs w:val="18"/>
                <w:lang w:val="es-DO"/>
              </w:rPr>
            </w:pPr>
            <w:ins w:id="114" w:author="Hatch " w:date="2010-09-20T12:53:00Z">
              <w:r>
                <w:rPr>
                  <w:sz w:val="18"/>
                  <w:szCs w:val="18"/>
                  <w:lang w:val="es-DO"/>
                </w:rPr>
                <w:t>PAF</w:t>
              </w:r>
            </w:ins>
          </w:p>
          <w:p w:rsidR="005F3369" w:rsidRDefault="005F3369" w:rsidP="00477589">
            <w:pPr>
              <w:numPr>
                <w:ins w:id="115" w:author="Hatch " w:date="2010-09-20T12:53:00Z"/>
              </w:numPr>
              <w:rPr>
                <w:ins w:id="116" w:author="Hatch " w:date="2010-09-20T12:54:00Z"/>
                <w:sz w:val="18"/>
                <w:szCs w:val="18"/>
                <w:lang w:val="es-DO"/>
              </w:rPr>
            </w:pPr>
          </w:p>
          <w:p w:rsidR="005F3369" w:rsidRDefault="005F3369" w:rsidP="00477589">
            <w:pPr>
              <w:numPr>
                <w:ins w:id="117" w:author="Hatch " w:date="2010-09-20T12:53:00Z"/>
              </w:numPr>
              <w:rPr>
                <w:ins w:id="118" w:author="Hatch " w:date="2010-09-20T12:54:00Z"/>
                <w:sz w:val="18"/>
                <w:szCs w:val="18"/>
                <w:lang w:val="es-DO"/>
              </w:rPr>
            </w:pPr>
          </w:p>
          <w:p w:rsidR="005F3369" w:rsidRDefault="005F3369" w:rsidP="00477589">
            <w:pPr>
              <w:numPr>
                <w:ins w:id="119" w:author="Hatch " w:date="2010-09-20T12:53:00Z"/>
              </w:numPr>
              <w:rPr>
                <w:ins w:id="120" w:author="Hatch " w:date="2010-09-20T12:54:00Z"/>
                <w:sz w:val="18"/>
                <w:szCs w:val="18"/>
                <w:lang w:val="es-DO"/>
              </w:rPr>
            </w:pPr>
          </w:p>
          <w:p w:rsidR="005F3369" w:rsidRDefault="005F3369" w:rsidP="00477589">
            <w:pPr>
              <w:numPr>
                <w:ins w:id="121" w:author="Hatch " w:date="2010-09-20T12:53:00Z"/>
              </w:numPr>
              <w:rPr>
                <w:ins w:id="122" w:author="Hatch " w:date="2010-09-20T12:54:00Z"/>
                <w:sz w:val="18"/>
                <w:szCs w:val="18"/>
                <w:lang w:val="es-DO"/>
              </w:rPr>
            </w:pPr>
          </w:p>
          <w:p w:rsidR="005F3369" w:rsidRDefault="005F3369" w:rsidP="00477589">
            <w:pPr>
              <w:numPr>
                <w:ins w:id="123" w:author="Hatch " w:date="2010-09-20T12:53:00Z"/>
              </w:numPr>
              <w:rPr>
                <w:ins w:id="124" w:author="Hatch " w:date="2010-09-20T12:54:00Z"/>
                <w:sz w:val="18"/>
                <w:szCs w:val="18"/>
                <w:lang w:val="es-DO"/>
              </w:rPr>
            </w:pPr>
          </w:p>
          <w:p w:rsidR="005F3369" w:rsidRDefault="005F3369" w:rsidP="00477589">
            <w:pPr>
              <w:numPr>
                <w:ins w:id="125" w:author="Hatch " w:date="2010-09-20T12:53:00Z"/>
              </w:numPr>
              <w:rPr>
                <w:ins w:id="126" w:author="Hatch " w:date="2010-09-20T12:54:00Z"/>
                <w:sz w:val="18"/>
                <w:szCs w:val="18"/>
                <w:lang w:val="es-DO"/>
              </w:rPr>
            </w:pPr>
          </w:p>
          <w:p w:rsidR="005F3369" w:rsidRDefault="005F3369" w:rsidP="00477589">
            <w:pPr>
              <w:numPr>
                <w:ins w:id="127" w:author="Hatch " w:date="2010-09-20T12:53:00Z"/>
              </w:numPr>
              <w:rPr>
                <w:ins w:id="128" w:author="Hatch " w:date="2010-09-20T12:53:00Z"/>
                <w:sz w:val="18"/>
                <w:szCs w:val="18"/>
                <w:lang w:val="es-DO"/>
              </w:rPr>
            </w:pPr>
          </w:p>
          <w:p w:rsidR="005F3369" w:rsidRPr="00283593" w:rsidRDefault="005F3369" w:rsidP="00477589">
            <w:pPr>
              <w:rPr>
                <w:ins w:id="129" w:author="Hatch " w:date="2010-09-20T12:42:00Z"/>
                <w:sz w:val="18"/>
                <w:szCs w:val="18"/>
              </w:rPr>
            </w:pPr>
            <w:ins w:id="130" w:author="Hatch " w:date="2010-09-20T12:51:00Z">
              <w:r>
                <w:rPr>
                  <w:sz w:val="18"/>
                  <w:szCs w:val="18"/>
                  <w:lang w:val="es-DO"/>
                </w:rPr>
                <w:t>VCC Excel Spreadsheet</w:t>
              </w:r>
            </w:ins>
          </w:p>
        </w:tc>
      </w:tr>
      <w:tr w:rsidR="005F3369" w:rsidRPr="00283593" w:rsidTr="001F0A80">
        <w:tc>
          <w:tcPr>
            <w:tcW w:w="558" w:type="dxa"/>
          </w:tcPr>
          <w:p w:rsidR="005F3369" w:rsidRPr="00283593" w:rsidRDefault="005F3369" w:rsidP="00477589">
            <w:pPr>
              <w:jc w:val="center"/>
            </w:pPr>
            <w:ins w:id="131" w:author="Hatch " w:date="2010-09-22T11:45:00Z">
              <w:r>
                <w:t>1b.</w:t>
              </w:r>
            </w:ins>
          </w:p>
        </w:tc>
        <w:tc>
          <w:tcPr>
            <w:tcW w:w="5767" w:type="dxa"/>
          </w:tcPr>
          <w:p w:rsidR="005F3369" w:rsidRPr="00283593" w:rsidRDefault="005F3369" w:rsidP="00477589">
            <w:pPr>
              <w:pStyle w:val="Corpsdetexte"/>
              <w:spacing w:before="40" w:after="40"/>
            </w:pPr>
            <w:r>
              <w:rPr>
                <w:lang w:val="en-CA"/>
              </w:rPr>
              <w:t xml:space="preserve">Approved Personnel </w:t>
            </w:r>
            <w:r w:rsidRPr="009F343F">
              <w:rPr>
                <w:lang w:val="en-CA"/>
              </w:rPr>
              <w:t>Authorization</w:t>
            </w:r>
            <w:r>
              <w:rPr>
                <w:lang w:val="en-CA"/>
              </w:rPr>
              <w:t xml:space="preserve"> Form is received by parent company representative and Mobility Lead.</w:t>
            </w:r>
          </w:p>
        </w:tc>
        <w:tc>
          <w:tcPr>
            <w:tcW w:w="1809" w:type="dxa"/>
          </w:tcPr>
          <w:p w:rsidR="005F3369" w:rsidRPr="007E46A0" w:rsidRDefault="005F3369" w:rsidP="00477589">
            <w:pPr>
              <w:pStyle w:val="Corpsdetexte"/>
              <w:spacing w:after="0"/>
              <w:rPr>
                <w:sz w:val="18"/>
                <w:szCs w:val="18"/>
              </w:rPr>
            </w:pPr>
          </w:p>
        </w:tc>
        <w:tc>
          <w:tcPr>
            <w:tcW w:w="1889" w:type="dxa"/>
          </w:tcPr>
          <w:p w:rsidR="005F3369" w:rsidRPr="00283593" w:rsidRDefault="005F3369" w:rsidP="00477589">
            <w:pPr>
              <w:rPr>
                <w:sz w:val="18"/>
                <w:szCs w:val="18"/>
              </w:rPr>
            </w:pPr>
            <w:ins w:id="132" w:author="Hatch " w:date="2010-09-20T12:54:00Z">
              <w:r>
                <w:rPr>
                  <w:sz w:val="18"/>
                  <w:szCs w:val="18"/>
                </w:rPr>
                <w:t>PAF</w:t>
              </w:r>
            </w:ins>
          </w:p>
        </w:tc>
      </w:tr>
      <w:tr w:rsidR="005F3369" w:rsidRPr="00283593" w:rsidTr="001F0A80">
        <w:tc>
          <w:tcPr>
            <w:tcW w:w="558" w:type="dxa"/>
          </w:tcPr>
          <w:p w:rsidR="005F3369" w:rsidRPr="00563213" w:rsidRDefault="005F3369" w:rsidP="00477589">
            <w:pPr>
              <w:pStyle w:val="Corpsdetexte"/>
              <w:spacing w:before="40" w:after="40"/>
              <w:jc w:val="center"/>
              <w:rPr>
                <w:lang w:val="en-CA"/>
              </w:rPr>
            </w:pPr>
            <w:ins w:id="133" w:author="Hatch " w:date="2010-09-20T12:56:00Z">
              <w:r>
                <w:rPr>
                  <w:lang w:val="en-CA"/>
                </w:rPr>
                <w:t>2</w:t>
              </w:r>
            </w:ins>
            <w:del w:id="134" w:author="Hatch " w:date="2010-09-20T12:56:00Z">
              <w:r w:rsidRPr="00563213" w:rsidDel="006D084E">
                <w:rPr>
                  <w:lang w:val="en-CA"/>
                </w:rPr>
                <w:delText>1</w:delText>
              </w:r>
            </w:del>
            <w:r w:rsidRPr="00563213">
              <w:rPr>
                <w:lang w:val="en-CA"/>
              </w:rPr>
              <w:t>.</w:t>
            </w:r>
          </w:p>
        </w:tc>
        <w:tc>
          <w:tcPr>
            <w:tcW w:w="5767" w:type="dxa"/>
          </w:tcPr>
          <w:p w:rsidR="005F3369" w:rsidDel="00F62501" w:rsidRDefault="005F3369" w:rsidP="00F62501">
            <w:pPr>
              <w:pStyle w:val="Corpsdetexte"/>
              <w:spacing w:before="40" w:after="40"/>
              <w:rPr>
                <w:del w:id="135" w:author="Hatch " w:date="2010-09-20T12:47:00Z"/>
                <w:lang w:val="en-CA"/>
              </w:rPr>
            </w:pPr>
            <w:r>
              <w:rPr>
                <w:lang w:val="en-CA"/>
              </w:rPr>
              <w:t xml:space="preserve">Offer to the assignee negotiated and accepted. </w:t>
            </w:r>
            <w:ins w:id="136" w:author="Hatch " w:date="2010-09-20T12:55:00Z">
              <w:r>
                <w:rPr>
                  <w:lang w:val="en-CA"/>
                </w:rPr>
                <w:t xml:space="preserve">If not already done, </w:t>
              </w:r>
            </w:ins>
            <w:del w:id="137" w:author="Hatch " w:date="2010-09-20T12:46:00Z">
              <w:r w:rsidDel="00F62501">
                <w:rPr>
                  <w:lang w:val="en-CA"/>
                </w:rPr>
                <w:delText xml:space="preserve">Assignee’s CV and Job Description (JD) requested from the Recruitment Team by the Mobility Advisor responsible for the mobilization of the assignee. </w:delText>
              </w:r>
            </w:del>
            <w:r>
              <w:rPr>
                <w:lang w:val="en-CA"/>
              </w:rPr>
              <w:t>Mobility Officer sends visa commencement email to assignee</w:t>
            </w:r>
            <w:ins w:id="138" w:author="Hatch " w:date="2010-09-20T12:51:00Z">
              <w:r>
                <w:rPr>
                  <w:lang w:val="en-CA"/>
                </w:rPr>
                <w:t xml:space="preserve">, </w:t>
              </w:r>
            </w:ins>
            <w:ins w:id="139" w:author="Hatch " w:date="2010-09-20T12:50:00Z">
              <w:r>
                <w:rPr>
                  <w:lang w:val="en-CA"/>
                </w:rPr>
                <w:t>including appropriate job description and Code Rome number</w:t>
              </w:r>
            </w:ins>
            <w:del w:id="140" w:author="Hatch " w:date="2010-09-20T12:51:00Z">
              <w:r w:rsidDel="00F62501">
                <w:rPr>
                  <w:lang w:val="en-CA"/>
                </w:rPr>
                <w:delText xml:space="preserve">, </w:delText>
              </w:r>
            </w:del>
            <w:ins w:id="141" w:author="Hatch " w:date="2010-09-20T12:50:00Z">
              <w:r>
                <w:rPr>
                  <w:lang w:val="en-CA"/>
                </w:rPr>
                <w:t>.</w:t>
              </w:r>
            </w:ins>
            <w:ins w:id="142" w:author="Hatch " w:date="2010-09-22T11:47:00Z">
              <w:r>
                <w:rPr>
                  <w:lang w:val="en-CA"/>
                </w:rPr>
                <w:t xml:space="preserve"> Mobility should highlight to the candidate that they should commence immediately their Police Clearance and Medical Certificate </w:t>
              </w:r>
            </w:ins>
            <w:ins w:id="143" w:author="Hatch " w:date="2010-09-22T11:48:00Z">
              <w:r>
                <w:rPr>
                  <w:lang w:val="en-CA"/>
                </w:rPr>
                <w:t xml:space="preserve">process (as these generally take the longest time to obtain). </w:t>
              </w:r>
            </w:ins>
            <w:ins w:id="144" w:author="Hatch " w:date="2010-09-22T11:47:00Z">
              <w:r>
                <w:rPr>
                  <w:lang w:val="en-CA"/>
                </w:rPr>
                <w:t xml:space="preserve"> </w:t>
              </w:r>
            </w:ins>
            <w:del w:id="145" w:author="Hatch " w:date="2010-09-20T12:47:00Z">
              <w:r w:rsidDel="00F62501">
                <w:rPr>
                  <w:lang w:val="en-CA"/>
                </w:rPr>
                <w:delText xml:space="preserve">advises Visa Coordination Centre (VCC) of offer acceptance and sends, via </w:delText>
              </w:r>
              <w:r w:rsidR="002E6381" w:rsidDel="00F62501">
                <w:fldChar w:fldCharType="begin"/>
              </w:r>
              <w:r w:rsidDel="00F62501">
                <w:delInstrText>HYPERLINK "mailto:vcc@koniambonickel.nc"</w:delInstrText>
              </w:r>
              <w:r w:rsidR="002E6381" w:rsidDel="00F62501">
                <w:fldChar w:fldCharType="separate"/>
              </w:r>
              <w:r w:rsidRPr="00AA340D" w:rsidDel="00F62501">
                <w:rPr>
                  <w:rStyle w:val="Lienhypertexte"/>
                  <w:lang w:val="en-CA"/>
                </w:rPr>
                <w:delText>vcc@koniambonickel.nc</w:delText>
              </w:r>
              <w:r w:rsidR="002E6381" w:rsidDel="00F62501">
                <w:fldChar w:fldCharType="end"/>
              </w:r>
              <w:r w:rsidDel="00F62501">
                <w:rPr>
                  <w:lang w:val="en-CA"/>
                </w:rPr>
                <w:delText>:</w:delText>
              </w:r>
            </w:del>
          </w:p>
          <w:p w:rsidR="00000000" w:rsidRDefault="005F3369">
            <w:pPr>
              <w:pStyle w:val="Corpsdetexte"/>
              <w:spacing w:before="40" w:after="40"/>
              <w:rPr>
                <w:del w:id="146" w:author="Hatch " w:date="2010-09-20T12:47:00Z"/>
                <w:lang w:val="en-CA"/>
              </w:rPr>
              <w:pPrChange w:id="147" w:author="Hatch " w:date="2010-09-07T13:18:00Z">
                <w:pPr>
                  <w:pStyle w:val="Corpsdetexte"/>
                  <w:numPr>
                    <w:numId w:val="45"/>
                  </w:numPr>
                  <w:tabs>
                    <w:tab w:val="num" w:pos="360"/>
                    <w:tab w:val="num" w:pos="720"/>
                  </w:tabs>
                  <w:spacing w:before="40" w:after="40"/>
                  <w:ind w:left="342" w:hanging="342"/>
                </w:pPr>
              </w:pPrChange>
            </w:pPr>
            <w:del w:id="148" w:author="Hatch " w:date="2010-09-20T12:47:00Z">
              <w:r w:rsidDel="00F62501">
                <w:rPr>
                  <w:lang w:val="en-CA"/>
                </w:rPr>
                <w:delText xml:space="preserve"> VCC Excel Spreadsheet</w:delText>
              </w:r>
            </w:del>
          </w:p>
          <w:p w:rsidR="00000000" w:rsidRDefault="005F3369">
            <w:pPr>
              <w:pStyle w:val="Corpsdetexte"/>
              <w:spacing w:before="40" w:after="40"/>
              <w:rPr>
                <w:del w:id="149" w:author="Hatch " w:date="2010-09-20T12:47:00Z"/>
                <w:lang w:val="en-CA"/>
              </w:rPr>
              <w:pPrChange w:id="150" w:author="Hatch " w:date="2010-09-07T13:18:00Z">
                <w:pPr>
                  <w:pStyle w:val="Corpsdetexte"/>
                  <w:numPr>
                    <w:numId w:val="45"/>
                  </w:numPr>
                  <w:tabs>
                    <w:tab w:val="num" w:pos="360"/>
                    <w:tab w:val="num" w:pos="720"/>
                  </w:tabs>
                  <w:spacing w:before="40" w:after="40"/>
                  <w:ind w:left="342" w:hanging="342"/>
                </w:pPr>
              </w:pPrChange>
            </w:pPr>
            <w:del w:id="151" w:author="Hatch " w:date="2010-09-20T12:47:00Z">
              <w:r w:rsidDel="00F62501">
                <w:rPr>
                  <w:lang w:val="en-CA"/>
                </w:rPr>
                <w:delText>JD (in French and English)</w:delText>
              </w:r>
            </w:del>
          </w:p>
          <w:p w:rsidR="00000000" w:rsidRDefault="005F3369">
            <w:pPr>
              <w:pStyle w:val="Corpsdetexte"/>
              <w:spacing w:before="40" w:after="40"/>
              <w:rPr>
                <w:del w:id="152" w:author="Hatch " w:date="2010-09-20T12:47:00Z"/>
                <w:lang w:val="en-CA"/>
              </w:rPr>
              <w:pPrChange w:id="153" w:author="Hatch " w:date="2010-09-07T13:18:00Z">
                <w:pPr>
                  <w:pStyle w:val="Corpsdetexte"/>
                  <w:numPr>
                    <w:numId w:val="45"/>
                  </w:numPr>
                  <w:tabs>
                    <w:tab w:val="num" w:pos="360"/>
                    <w:tab w:val="num" w:pos="720"/>
                  </w:tabs>
                  <w:spacing w:before="40" w:after="40"/>
                  <w:ind w:left="342" w:hanging="342"/>
                </w:pPr>
              </w:pPrChange>
            </w:pPr>
            <w:del w:id="154" w:author="Hatch " w:date="2010-09-20T12:47:00Z">
              <w:r w:rsidDel="00F62501">
                <w:rPr>
                  <w:lang w:val="en-CA"/>
                </w:rPr>
                <w:delText>CV (in French and English)</w:delText>
              </w:r>
            </w:del>
          </w:p>
          <w:p w:rsidR="00000000" w:rsidRDefault="005F3369">
            <w:pPr>
              <w:pStyle w:val="Corpsdetexte"/>
              <w:spacing w:before="40" w:after="40"/>
              <w:rPr>
                <w:del w:id="155" w:author="Hatch " w:date="2010-09-20T12:51:00Z"/>
                <w:lang w:val="en-CA"/>
              </w:rPr>
              <w:pPrChange w:id="156" w:author="Hatch " w:date="2010-09-07T13:18:00Z">
                <w:pPr>
                  <w:pStyle w:val="Corpsdetexte"/>
                  <w:numPr>
                    <w:numId w:val="45"/>
                  </w:numPr>
                  <w:tabs>
                    <w:tab w:val="num" w:pos="360"/>
                    <w:tab w:val="num" w:pos="720"/>
                  </w:tabs>
                  <w:spacing w:before="40" w:after="40"/>
                  <w:ind w:left="342" w:hanging="342"/>
                </w:pPr>
              </w:pPrChange>
            </w:pPr>
            <w:del w:id="157" w:author="Hatch " w:date="2010-09-20T12:47:00Z">
              <w:r w:rsidDel="00F62501">
                <w:rPr>
                  <w:lang w:val="en-CA"/>
                </w:rPr>
                <w:delText>Copy of passport of assignee.</w:delText>
              </w:r>
            </w:del>
          </w:p>
          <w:p w:rsidR="005F3369" w:rsidRPr="00696C97" w:rsidRDefault="005F3369" w:rsidP="00DE3491">
            <w:pPr>
              <w:pStyle w:val="Corpsdetexte"/>
              <w:spacing w:before="40" w:after="40"/>
              <w:rPr>
                <w:lang w:val="en-CA"/>
              </w:rPr>
            </w:pPr>
            <w:del w:id="158" w:author="Hatch " w:date="2010-09-20T12:47:00Z">
              <w:r w:rsidDel="00F62501">
                <w:rPr>
                  <w:lang w:val="en-CA"/>
                </w:rPr>
                <w:delText>Visa Liaison Agent provides the appropriate job description and Code Rome number required for the assignee’s application to Mobility Advisor, who in turn forwards this information to the assignee.</w:delText>
              </w:r>
            </w:del>
          </w:p>
        </w:tc>
        <w:tc>
          <w:tcPr>
            <w:tcW w:w="1809" w:type="dxa"/>
          </w:tcPr>
          <w:p w:rsidR="005F3369" w:rsidRDefault="005F3369" w:rsidP="00477589">
            <w:pPr>
              <w:pStyle w:val="Corpsdetexte"/>
              <w:spacing w:after="0"/>
              <w:jc w:val="center"/>
              <w:rPr>
                <w:ins w:id="159" w:author="Hatch " w:date="2010-09-07T13:12:00Z"/>
                <w:sz w:val="18"/>
                <w:szCs w:val="18"/>
                <w:lang w:val="en-CA"/>
              </w:rPr>
            </w:pPr>
            <w:del w:id="160" w:author="Xni" w:date="2010-08-16T10:26:00Z">
              <w:r w:rsidDel="00683CFB">
                <w:rPr>
                  <w:sz w:val="18"/>
                  <w:szCs w:val="18"/>
                  <w:lang w:val="en-CA"/>
                </w:rPr>
                <w:delText>Mobility Officer or</w:delText>
              </w:r>
            </w:del>
            <w:r>
              <w:rPr>
                <w:sz w:val="18"/>
                <w:szCs w:val="18"/>
                <w:lang w:val="en-CA"/>
              </w:rPr>
              <w:t xml:space="preserve"> Mobility Advisor</w:t>
            </w:r>
          </w:p>
          <w:p w:rsidR="005F3369" w:rsidRPr="007E46A0" w:rsidRDefault="005F3369" w:rsidP="00477589">
            <w:pPr>
              <w:pStyle w:val="Corpsdetexte"/>
              <w:numPr>
                <w:ins w:id="161" w:author="Hatch " w:date="2010-09-07T13:12:00Z"/>
              </w:numPr>
              <w:spacing w:after="0"/>
              <w:jc w:val="center"/>
              <w:rPr>
                <w:sz w:val="18"/>
                <w:szCs w:val="18"/>
              </w:rPr>
            </w:pPr>
            <w:del w:id="162" w:author="Xni" w:date="2010-08-16T10:26:00Z">
              <w:r w:rsidDel="00683CFB">
                <w:rPr>
                  <w:sz w:val="18"/>
                  <w:szCs w:val="18"/>
                  <w:lang w:val="en-CA"/>
                </w:rPr>
                <w:delText>??</w:delText>
              </w:r>
            </w:del>
          </w:p>
        </w:tc>
        <w:tc>
          <w:tcPr>
            <w:tcW w:w="1889" w:type="dxa"/>
          </w:tcPr>
          <w:p w:rsidR="005F3369" w:rsidRDefault="005F3369" w:rsidP="00477589">
            <w:pPr>
              <w:numPr>
                <w:ins w:id="163" w:author="Hatch " w:date="2010-09-20T12:51:00Z"/>
              </w:numPr>
              <w:tabs>
                <w:tab w:val="left" w:pos="1440"/>
              </w:tabs>
              <w:rPr>
                <w:ins w:id="164" w:author="Hatch " w:date="2010-09-20T12:51:00Z"/>
                <w:sz w:val="18"/>
                <w:szCs w:val="18"/>
                <w:lang w:val="es-DO"/>
              </w:rPr>
            </w:pPr>
          </w:p>
          <w:p w:rsidR="005F3369" w:rsidDel="00F62501" w:rsidRDefault="005F3369" w:rsidP="00477589">
            <w:pPr>
              <w:tabs>
                <w:tab w:val="left" w:pos="1440"/>
              </w:tabs>
              <w:rPr>
                <w:del w:id="165" w:author="Hatch " w:date="2010-09-20T12:51:00Z"/>
                <w:sz w:val="18"/>
                <w:szCs w:val="18"/>
                <w:lang w:val="es-DO"/>
              </w:rPr>
            </w:pPr>
            <w:r>
              <w:rPr>
                <w:sz w:val="18"/>
                <w:szCs w:val="18"/>
                <w:lang w:val="es-DO"/>
              </w:rPr>
              <w:t>Visa Commencement Email</w:t>
            </w:r>
          </w:p>
          <w:p w:rsidR="005F3369" w:rsidDel="00F62501" w:rsidRDefault="005F3369" w:rsidP="00477589">
            <w:pPr>
              <w:tabs>
                <w:tab w:val="left" w:pos="1440"/>
              </w:tabs>
              <w:rPr>
                <w:del w:id="166" w:author="Hatch " w:date="2010-09-20T12:51:00Z"/>
                <w:sz w:val="18"/>
                <w:szCs w:val="18"/>
                <w:lang w:val="es-DO"/>
              </w:rPr>
            </w:pPr>
          </w:p>
          <w:p w:rsidR="005F3369" w:rsidRPr="00283593" w:rsidRDefault="005F3369" w:rsidP="00477589">
            <w:pPr>
              <w:tabs>
                <w:tab w:val="left" w:pos="1440"/>
              </w:tabs>
              <w:rPr>
                <w:sz w:val="18"/>
                <w:szCs w:val="18"/>
                <w:lang w:val="es-DO"/>
              </w:rPr>
            </w:pPr>
            <w:del w:id="167" w:author="Hatch " w:date="2010-09-20T12:51:00Z">
              <w:r w:rsidDel="00F62501">
                <w:rPr>
                  <w:sz w:val="18"/>
                  <w:szCs w:val="18"/>
                  <w:lang w:val="es-DO"/>
                </w:rPr>
                <w:delText>VCC Excel Spreadsheet</w:delText>
              </w:r>
            </w:del>
          </w:p>
        </w:tc>
      </w:tr>
      <w:tr w:rsidR="005F3369" w:rsidRPr="00283593" w:rsidTr="001F0A80">
        <w:tc>
          <w:tcPr>
            <w:tcW w:w="558" w:type="dxa"/>
          </w:tcPr>
          <w:p w:rsidR="005F3369" w:rsidRDefault="005F3369" w:rsidP="00477589">
            <w:pPr>
              <w:pStyle w:val="Corpsdetexte"/>
              <w:spacing w:before="40" w:after="40"/>
              <w:jc w:val="center"/>
              <w:rPr>
                <w:lang w:val="en-CA"/>
              </w:rPr>
            </w:pPr>
            <w:ins w:id="168" w:author="Hatch " w:date="2010-09-20T12:56:00Z">
              <w:r>
                <w:rPr>
                  <w:lang w:val="en-CA"/>
                </w:rPr>
                <w:t>3</w:t>
              </w:r>
            </w:ins>
            <w:del w:id="169" w:author="Hatch " w:date="2010-09-20T12:56:00Z">
              <w:r w:rsidDel="006D084E">
                <w:rPr>
                  <w:lang w:val="en-CA"/>
                </w:rPr>
                <w:delText>2</w:delText>
              </w:r>
            </w:del>
            <w:r>
              <w:rPr>
                <w:lang w:val="en-CA"/>
              </w:rPr>
              <w:t>.</w:t>
            </w:r>
          </w:p>
        </w:tc>
        <w:tc>
          <w:tcPr>
            <w:tcW w:w="5767" w:type="dxa"/>
          </w:tcPr>
          <w:p w:rsidR="005F3369" w:rsidRDefault="005F3369" w:rsidP="00477589">
            <w:pPr>
              <w:pStyle w:val="Corpsdetexte"/>
              <w:spacing w:before="40" w:after="40"/>
              <w:rPr>
                <w:lang w:val="en-CA"/>
              </w:rPr>
            </w:pPr>
            <w:r>
              <w:rPr>
                <w:lang w:val="en-CA"/>
              </w:rPr>
              <w:t>Initiates relocation process for assignee.</w:t>
            </w:r>
          </w:p>
        </w:tc>
        <w:tc>
          <w:tcPr>
            <w:tcW w:w="1809" w:type="dxa"/>
          </w:tcPr>
          <w:p w:rsidR="005F3369" w:rsidRDefault="005F3369" w:rsidP="00477589">
            <w:pPr>
              <w:pStyle w:val="Corpsdetexte"/>
              <w:spacing w:before="40" w:after="40"/>
              <w:jc w:val="center"/>
              <w:rPr>
                <w:sz w:val="18"/>
                <w:szCs w:val="18"/>
                <w:lang w:val="en-CA"/>
              </w:rPr>
            </w:pPr>
            <w:r>
              <w:rPr>
                <w:sz w:val="18"/>
                <w:szCs w:val="18"/>
                <w:lang w:val="en-CA"/>
              </w:rPr>
              <w:t>Mobility Advisor</w:t>
            </w:r>
          </w:p>
        </w:tc>
        <w:tc>
          <w:tcPr>
            <w:tcW w:w="1889" w:type="dxa"/>
          </w:tcPr>
          <w:p w:rsidR="005F3369" w:rsidRDefault="005F3369" w:rsidP="00477589">
            <w:pPr>
              <w:tabs>
                <w:tab w:val="left" w:pos="1440"/>
              </w:tabs>
              <w:rPr>
                <w:sz w:val="18"/>
                <w:szCs w:val="18"/>
                <w:lang w:val="es-DO"/>
              </w:rPr>
            </w:pPr>
          </w:p>
        </w:tc>
      </w:tr>
      <w:tr w:rsidR="005F3369" w:rsidRPr="00283593" w:rsidTr="001F0A80">
        <w:tc>
          <w:tcPr>
            <w:tcW w:w="558" w:type="dxa"/>
          </w:tcPr>
          <w:p w:rsidR="005F3369" w:rsidRPr="00563213" w:rsidRDefault="005F3369" w:rsidP="00477589">
            <w:pPr>
              <w:pStyle w:val="Corpsdetexte"/>
              <w:spacing w:before="40" w:after="40"/>
              <w:jc w:val="center"/>
              <w:rPr>
                <w:lang w:val="en-CA"/>
              </w:rPr>
            </w:pPr>
            <w:ins w:id="170" w:author="Hatch " w:date="2010-09-20T12:56:00Z">
              <w:r>
                <w:rPr>
                  <w:lang w:val="en-CA"/>
                </w:rPr>
                <w:t>4</w:t>
              </w:r>
            </w:ins>
            <w:del w:id="171" w:author="Hatch " w:date="2010-09-20T12:56:00Z">
              <w:r w:rsidDel="006D084E">
                <w:rPr>
                  <w:lang w:val="en-CA"/>
                </w:rPr>
                <w:delText>3</w:delText>
              </w:r>
            </w:del>
            <w:r w:rsidRPr="00563213">
              <w:rPr>
                <w:lang w:val="en-CA"/>
              </w:rPr>
              <w:t>.</w:t>
            </w:r>
          </w:p>
        </w:tc>
        <w:tc>
          <w:tcPr>
            <w:tcW w:w="5767" w:type="dxa"/>
          </w:tcPr>
          <w:p w:rsidR="005F3369" w:rsidRDefault="005F3369" w:rsidP="00477589">
            <w:pPr>
              <w:pStyle w:val="Corpsdetexte"/>
              <w:spacing w:before="40" w:after="40"/>
              <w:rPr>
                <w:ins w:id="172" w:author="Hatch " w:date="2010-09-07T13:15:00Z"/>
                <w:lang w:val="en-CA"/>
              </w:rPr>
            </w:pPr>
            <w:r>
              <w:rPr>
                <w:lang w:val="en-CA"/>
              </w:rPr>
              <w:t xml:space="preserve">Mobility Coordinator coordinates and collects remaining required documents from assignee and uploads on FTP server. Email sent to </w:t>
            </w:r>
            <w:hyperlink r:id="rId10" w:history="1">
              <w:r w:rsidRPr="00165533">
                <w:rPr>
                  <w:rStyle w:val="Lienhypertexte"/>
                  <w:lang w:val="en-CA"/>
                </w:rPr>
                <w:t>VCC@koniambonickel.nc</w:t>
              </w:r>
            </w:hyperlink>
            <w:r>
              <w:rPr>
                <w:lang w:val="en-CA"/>
              </w:rPr>
              <w:t xml:space="preserve"> to advise when information is completed and uploaded and request made for site Invitation Letter.</w:t>
            </w:r>
          </w:p>
          <w:p w:rsidR="005F3369" w:rsidRPr="000F527A" w:rsidRDefault="005F3369" w:rsidP="00477589">
            <w:pPr>
              <w:pStyle w:val="Corpsdetexte"/>
              <w:numPr>
                <w:ins w:id="173" w:author="Hatch " w:date="2010-09-07T13:15:00Z"/>
              </w:numPr>
              <w:spacing w:before="40" w:after="40"/>
              <w:rPr>
                <w:lang w:val="en-CA"/>
              </w:rPr>
            </w:pPr>
            <w:ins w:id="174" w:author="Hatch " w:date="2010-09-07T13:15:00Z">
              <w:r>
                <w:rPr>
                  <w:lang w:val="en-CA"/>
                </w:rPr>
                <w:t xml:space="preserve">Note: Mobility will assist the assignee in anticipating dates in order to book </w:t>
              </w:r>
            </w:ins>
            <w:ins w:id="175" w:author="Hatch " w:date="2010-09-08T07:44:00Z">
              <w:r>
                <w:rPr>
                  <w:lang w:val="en-CA"/>
                </w:rPr>
                <w:t xml:space="preserve">required </w:t>
              </w:r>
            </w:ins>
            <w:ins w:id="176" w:author="Hatch " w:date="2010-09-07T13:15:00Z">
              <w:r>
                <w:rPr>
                  <w:lang w:val="en-CA"/>
                </w:rPr>
                <w:t>appointment</w:t>
              </w:r>
            </w:ins>
            <w:ins w:id="177" w:author="Hatch " w:date="2010-09-08T07:44:00Z">
              <w:r>
                <w:rPr>
                  <w:lang w:val="en-CA"/>
                </w:rPr>
                <w:t>s</w:t>
              </w:r>
            </w:ins>
            <w:ins w:id="178" w:author="Hatch " w:date="2010-09-07T13:15:00Z">
              <w:r>
                <w:rPr>
                  <w:lang w:val="en-CA"/>
                </w:rPr>
                <w:t xml:space="preserve"> in advance (</w:t>
              </w:r>
            </w:ins>
            <w:ins w:id="179" w:author="Hatch " w:date="2010-09-07T13:16:00Z">
              <w:r>
                <w:rPr>
                  <w:lang w:val="en-CA"/>
                </w:rPr>
                <w:t xml:space="preserve">i.e. </w:t>
              </w:r>
            </w:ins>
            <w:ins w:id="180" w:author="Hatch " w:date="2010-09-07T13:15:00Z">
              <w:r>
                <w:rPr>
                  <w:lang w:val="en-CA"/>
                </w:rPr>
                <w:t>medical, French Consulate)</w:t>
              </w:r>
            </w:ins>
          </w:p>
        </w:tc>
        <w:tc>
          <w:tcPr>
            <w:tcW w:w="1809" w:type="dxa"/>
          </w:tcPr>
          <w:p w:rsidR="005F3369" w:rsidRPr="007E46A0" w:rsidRDefault="005F3369" w:rsidP="00477589">
            <w:pPr>
              <w:pStyle w:val="Corpsdetexte"/>
              <w:spacing w:before="40" w:after="40"/>
              <w:jc w:val="center"/>
              <w:rPr>
                <w:sz w:val="18"/>
                <w:szCs w:val="18"/>
                <w:lang w:val="en-CA"/>
              </w:rPr>
            </w:pPr>
            <w:r>
              <w:rPr>
                <w:sz w:val="18"/>
                <w:szCs w:val="18"/>
                <w:lang w:val="en-CA"/>
              </w:rPr>
              <w:t>Mobility Coordinator</w:t>
            </w:r>
          </w:p>
        </w:tc>
        <w:tc>
          <w:tcPr>
            <w:tcW w:w="1889" w:type="dxa"/>
          </w:tcPr>
          <w:p w:rsidR="005F3369" w:rsidRPr="00283593" w:rsidRDefault="005F3369" w:rsidP="00477589">
            <w:pPr>
              <w:tabs>
                <w:tab w:val="left" w:pos="1440"/>
              </w:tabs>
              <w:rPr>
                <w:sz w:val="18"/>
                <w:szCs w:val="18"/>
                <w:lang w:val="es-DO"/>
              </w:rPr>
            </w:pPr>
          </w:p>
        </w:tc>
      </w:tr>
      <w:tr w:rsidR="005F3369" w:rsidRPr="00283593" w:rsidTr="001F0A80">
        <w:tc>
          <w:tcPr>
            <w:tcW w:w="558" w:type="dxa"/>
          </w:tcPr>
          <w:p w:rsidR="005F3369" w:rsidRPr="00563213" w:rsidRDefault="005F3369" w:rsidP="00477589">
            <w:pPr>
              <w:pStyle w:val="Corpsdetexte"/>
              <w:spacing w:before="40" w:after="40"/>
              <w:jc w:val="center"/>
              <w:rPr>
                <w:lang w:val="en-CA"/>
              </w:rPr>
            </w:pPr>
            <w:ins w:id="181" w:author="Hatch " w:date="2010-09-20T12:56:00Z">
              <w:r>
                <w:rPr>
                  <w:lang w:val="en-CA"/>
                </w:rPr>
                <w:t>5</w:t>
              </w:r>
            </w:ins>
            <w:del w:id="182" w:author="Hatch " w:date="2010-09-20T12:56:00Z">
              <w:r w:rsidDel="006D084E">
                <w:rPr>
                  <w:lang w:val="en-CA"/>
                </w:rPr>
                <w:delText>4</w:delText>
              </w:r>
            </w:del>
            <w:r>
              <w:rPr>
                <w:lang w:val="en-CA"/>
              </w:rPr>
              <w:t>.</w:t>
            </w:r>
          </w:p>
        </w:tc>
        <w:tc>
          <w:tcPr>
            <w:tcW w:w="5767" w:type="dxa"/>
          </w:tcPr>
          <w:p w:rsidR="005F3369" w:rsidRPr="00694E95" w:rsidRDefault="005F3369" w:rsidP="00477589">
            <w:pPr>
              <w:pStyle w:val="Corpsdetexte"/>
              <w:spacing w:before="40" w:after="40"/>
              <w:rPr>
                <w:lang w:val="en-CA"/>
              </w:rPr>
            </w:pPr>
            <w:r>
              <w:rPr>
                <w:lang w:val="en-CA"/>
              </w:rPr>
              <w:t>Upon receipt of completed file VCC reviews and provides  invitation letter and sends directly to Mobility Coordinator who forwards on to assignee so that it can be included in the visa application package to be lodged at the French Consulate.</w:t>
            </w:r>
          </w:p>
        </w:tc>
        <w:tc>
          <w:tcPr>
            <w:tcW w:w="1809" w:type="dxa"/>
          </w:tcPr>
          <w:p w:rsidR="005F3369" w:rsidRDefault="005F3369" w:rsidP="00477589">
            <w:pPr>
              <w:pStyle w:val="Corpsdetexte"/>
              <w:spacing w:before="40" w:after="40"/>
              <w:jc w:val="center"/>
              <w:rPr>
                <w:sz w:val="18"/>
                <w:szCs w:val="18"/>
                <w:lang w:val="en-CA"/>
              </w:rPr>
            </w:pPr>
            <w:r>
              <w:rPr>
                <w:sz w:val="18"/>
                <w:szCs w:val="18"/>
                <w:lang w:val="en-CA"/>
              </w:rPr>
              <w:t>Visa Liaison Agent</w:t>
            </w:r>
          </w:p>
          <w:p w:rsidR="005F3369" w:rsidRPr="007E46A0" w:rsidRDefault="005F3369" w:rsidP="00477589">
            <w:pPr>
              <w:pStyle w:val="Corpsdetexte"/>
              <w:spacing w:before="40" w:after="40"/>
              <w:jc w:val="center"/>
              <w:rPr>
                <w:sz w:val="18"/>
                <w:szCs w:val="18"/>
                <w:lang w:val="en-CA"/>
              </w:rPr>
            </w:pPr>
          </w:p>
        </w:tc>
        <w:tc>
          <w:tcPr>
            <w:tcW w:w="1889" w:type="dxa"/>
          </w:tcPr>
          <w:p w:rsidR="005F3369" w:rsidRPr="0038498A" w:rsidRDefault="005F3369" w:rsidP="00477589">
            <w:pPr>
              <w:pStyle w:val="Corpsdetexte"/>
              <w:spacing w:before="40" w:after="40"/>
              <w:jc w:val="left"/>
              <w:rPr>
                <w:sz w:val="16"/>
                <w:szCs w:val="16"/>
                <w:lang w:val="en-CA"/>
              </w:rPr>
            </w:pPr>
          </w:p>
        </w:tc>
      </w:tr>
      <w:tr w:rsidR="005F3369" w:rsidRPr="00283593" w:rsidTr="001F0A80">
        <w:tc>
          <w:tcPr>
            <w:tcW w:w="558" w:type="dxa"/>
          </w:tcPr>
          <w:p w:rsidR="005F3369" w:rsidRPr="00563213" w:rsidRDefault="005F3369" w:rsidP="00477589">
            <w:pPr>
              <w:pStyle w:val="Corpsdetexte"/>
              <w:spacing w:before="40" w:after="40"/>
              <w:jc w:val="center"/>
              <w:rPr>
                <w:lang w:val="en-CA"/>
              </w:rPr>
            </w:pPr>
            <w:ins w:id="183" w:author="Hatch " w:date="2010-09-20T12:56:00Z">
              <w:r>
                <w:rPr>
                  <w:lang w:val="en-CA"/>
                </w:rPr>
                <w:t>6</w:t>
              </w:r>
            </w:ins>
            <w:del w:id="184" w:author="Hatch " w:date="2010-09-20T12:56:00Z">
              <w:r w:rsidDel="006D084E">
                <w:rPr>
                  <w:lang w:val="en-CA"/>
                </w:rPr>
                <w:delText>5</w:delText>
              </w:r>
            </w:del>
            <w:r>
              <w:rPr>
                <w:lang w:val="en-CA"/>
              </w:rPr>
              <w:t>A</w:t>
            </w:r>
            <w:r w:rsidRPr="00563213">
              <w:rPr>
                <w:lang w:val="en-CA"/>
              </w:rPr>
              <w:t>.</w:t>
            </w:r>
          </w:p>
        </w:tc>
        <w:tc>
          <w:tcPr>
            <w:tcW w:w="5767" w:type="dxa"/>
          </w:tcPr>
          <w:p w:rsidR="005F3369" w:rsidRPr="00986B42" w:rsidRDefault="005F3369" w:rsidP="00DE3491">
            <w:pPr>
              <w:pStyle w:val="Corpsdetexte"/>
              <w:spacing w:before="40" w:after="40"/>
              <w:rPr>
                <w:i/>
                <w:iCs/>
                <w:lang w:val="en-CA"/>
              </w:rPr>
            </w:pPr>
            <w:r w:rsidRPr="00986B42">
              <w:rPr>
                <w:lang w:val="en-CA"/>
              </w:rPr>
              <w:t xml:space="preserve">Assignee lodges visa </w:t>
            </w:r>
            <w:r>
              <w:rPr>
                <w:lang w:val="en-CA"/>
              </w:rPr>
              <w:t>application at French Consulate</w:t>
            </w:r>
            <w:r w:rsidRPr="00986B42">
              <w:rPr>
                <w:lang w:val="en-CA"/>
              </w:rPr>
              <w:t xml:space="preserve"> </w:t>
            </w:r>
            <w:ins w:id="185" w:author="Hatch " w:date="2010-09-08T07:45:00Z">
              <w:r>
                <w:rPr>
                  <w:lang w:val="en-CA"/>
                </w:rPr>
                <w:t xml:space="preserve">(where required) </w:t>
              </w:r>
            </w:ins>
            <w:r w:rsidRPr="00986B42">
              <w:rPr>
                <w:lang w:val="en-CA"/>
              </w:rPr>
              <w:t xml:space="preserve">and sends lodgement receipt to Mobility </w:t>
            </w:r>
            <w:r>
              <w:rPr>
                <w:lang w:val="en-CA"/>
              </w:rPr>
              <w:t>Coordinator</w:t>
            </w:r>
            <w:r w:rsidRPr="00986B42">
              <w:rPr>
                <w:lang w:val="en-CA"/>
              </w:rPr>
              <w:t xml:space="preserve"> who forwards to </w:t>
            </w:r>
            <w:r>
              <w:rPr>
                <w:lang w:val="en-CA"/>
              </w:rPr>
              <w:t>the Visa Liaison Agent</w:t>
            </w:r>
            <w:r w:rsidRPr="00986B42">
              <w:rPr>
                <w:lang w:val="en-CA"/>
              </w:rPr>
              <w:t>.</w:t>
            </w:r>
          </w:p>
        </w:tc>
        <w:tc>
          <w:tcPr>
            <w:tcW w:w="1809" w:type="dxa"/>
          </w:tcPr>
          <w:p w:rsidR="005F3369" w:rsidRPr="007E46A0" w:rsidRDefault="005F3369" w:rsidP="00477589">
            <w:pPr>
              <w:pStyle w:val="Corpsdetexte"/>
              <w:spacing w:before="40" w:after="40"/>
              <w:jc w:val="center"/>
              <w:rPr>
                <w:sz w:val="18"/>
                <w:szCs w:val="18"/>
                <w:lang w:val="en-CA"/>
              </w:rPr>
            </w:pPr>
            <w:r>
              <w:rPr>
                <w:sz w:val="18"/>
                <w:szCs w:val="18"/>
                <w:lang w:val="en-CA"/>
              </w:rPr>
              <w:t>Mobility Coordinator</w:t>
            </w:r>
          </w:p>
        </w:tc>
        <w:tc>
          <w:tcPr>
            <w:tcW w:w="1889" w:type="dxa"/>
          </w:tcPr>
          <w:p w:rsidR="005F3369" w:rsidRPr="0038498A" w:rsidRDefault="005F3369" w:rsidP="00477589">
            <w:pPr>
              <w:pStyle w:val="Corpsdetexte"/>
              <w:spacing w:before="40" w:after="40"/>
              <w:jc w:val="left"/>
              <w:rPr>
                <w:lang w:val="en-CA"/>
              </w:rPr>
            </w:pPr>
          </w:p>
        </w:tc>
      </w:tr>
      <w:tr w:rsidR="005F3369" w:rsidRPr="00283593" w:rsidTr="001F0A80">
        <w:tc>
          <w:tcPr>
            <w:tcW w:w="558" w:type="dxa"/>
          </w:tcPr>
          <w:p w:rsidR="005F3369" w:rsidRDefault="005F3369" w:rsidP="00477589">
            <w:pPr>
              <w:pStyle w:val="Corpsdetexte"/>
              <w:spacing w:before="40" w:after="40"/>
              <w:jc w:val="center"/>
              <w:rPr>
                <w:lang w:val="en-CA"/>
              </w:rPr>
            </w:pPr>
            <w:ins w:id="186" w:author="Hatch " w:date="2010-09-20T12:56:00Z">
              <w:r>
                <w:rPr>
                  <w:lang w:val="en-CA"/>
                </w:rPr>
                <w:t>6</w:t>
              </w:r>
            </w:ins>
            <w:del w:id="187" w:author="Hatch " w:date="2010-09-20T12:56:00Z">
              <w:r w:rsidDel="006D084E">
                <w:rPr>
                  <w:lang w:val="en-CA"/>
                </w:rPr>
                <w:delText>5</w:delText>
              </w:r>
            </w:del>
            <w:r>
              <w:rPr>
                <w:lang w:val="en-CA"/>
              </w:rPr>
              <w:t>B.</w:t>
            </w:r>
          </w:p>
        </w:tc>
        <w:tc>
          <w:tcPr>
            <w:tcW w:w="5767" w:type="dxa"/>
          </w:tcPr>
          <w:p w:rsidR="005F3369" w:rsidDel="00C77FBB" w:rsidRDefault="005F3369" w:rsidP="00477589">
            <w:pPr>
              <w:pStyle w:val="Corpsdetexte"/>
              <w:spacing w:before="40" w:after="40"/>
              <w:rPr>
                <w:lang w:val="en-CA"/>
              </w:rPr>
            </w:pPr>
            <w:r w:rsidRPr="00986B42">
              <w:rPr>
                <w:lang w:val="en-CA"/>
              </w:rPr>
              <w:t>V</w:t>
            </w:r>
            <w:r>
              <w:rPr>
                <w:lang w:val="en-CA"/>
              </w:rPr>
              <w:t>isa Liaison Agent</w:t>
            </w:r>
            <w:r w:rsidRPr="00986B42">
              <w:rPr>
                <w:lang w:val="en-CA"/>
              </w:rPr>
              <w:t xml:space="preserve"> concurrently lodges visa application with DTE &amp; DIRAG</w:t>
            </w:r>
            <w:r>
              <w:rPr>
                <w:lang w:val="en-CA"/>
              </w:rPr>
              <w:t xml:space="preserve"> and provides feedback to Mobility Coordinator that this has been done.</w:t>
            </w:r>
            <w:r w:rsidRPr="00986B42">
              <w:rPr>
                <w:lang w:val="en-CA"/>
              </w:rPr>
              <w:t xml:space="preserve">  </w:t>
            </w:r>
            <w:r>
              <w:rPr>
                <w:lang w:val="en-CA"/>
              </w:rPr>
              <w:t xml:space="preserve"> </w:t>
            </w:r>
          </w:p>
        </w:tc>
        <w:tc>
          <w:tcPr>
            <w:tcW w:w="1809" w:type="dxa"/>
          </w:tcPr>
          <w:p w:rsidR="005F3369" w:rsidRPr="007E46A0" w:rsidDel="00C77FBB" w:rsidRDefault="005F3369" w:rsidP="00477589">
            <w:pPr>
              <w:pStyle w:val="Corpsdetexte"/>
              <w:spacing w:before="40" w:after="40"/>
              <w:jc w:val="center"/>
              <w:rPr>
                <w:sz w:val="18"/>
                <w:szCs w:val="18"/>
                <w:lang w:val="en-CA"/>
              </w:rPr>
            </w:pPr>
            <w:r>
              <w:rPr>
                <w:sz w:val="18"/>
                <w:szCs w:val="18"/>
                <w:lang w:val="en-CA"/>
              </w:rPr>
              <w:t>Visa Liaison Agent</w:t>
            </w:r>
          </w:p>
        </w:tc>
        <w:tc>
          <w:tcPr>
            <w:tcW w:w="1889" w:type="dxa"/>
          </w:tcPr>
          <w:p w:rsidR="005F3369" w:rsidRPr="00283593" w:rsidRDefault="005F3369" w:rsidP="00477589">
            <w:pPr>
              <w:tabs>
                <w:tab w:val="left" w:pos="1440"/>
              </w:tabs>
              <w:rPr>
                <w:sz w:val="18"/>
                <w:szCs w:val="18"/>
                <w:lang w:val="es-DO"/>
              </w:rPr>
            </w:pPr>
            <w:del w:id="188" w:author="Xni" w:date="2010-08-16T10:58:00Z">
              <w:r w:rsidDel="00BE1967">
                <w:rPr>
                  <w:sz w:val="18"/>
                  <w:szCs w:val="18"/>
                  <w:lang w:val="es-DO"/>
                </w:rPr>
                <w:delText>Lodgement and Review Spreadsheet</w:delText>
              </w:r>
            </w:del>
          </w:p>
        </w:tc>
      </w:tr>
      <w:tr w:rsidR="005F3369" w:rsidRPr="00283593" w:rsidTr="001F0A80">
        <w:tc>
          <w:tcPr>
            <w:tcW w:w="558" w:type="dxa"/>
          </w:tcPr>
          <w:p w:rsidR="005F3369" w:rsidRPr="00563213" w:rsidRDefault="005F3369" w:rsidP="00477589">
            <w:pPr>
              <w:pStyle w:val="Corpsdetexte"/>
              <w:spacing w:before="40" w:after="40"/>
              <w:jc w:val="center"/>
              <w:rPr>
                <w:lang w:val="en-CA"/>
              </w:rPr>
            </w:pPr>
            <w:del w:id="189" w:author="Hatch " w:date="2010-09-20T12:56:00Z">
              <w:r w:rsidDel="006D084E">
                <w:rPr>
                  <w:lang w:val="en-CA"/>
                </w:rPr>
                <w:delText>6</w:delText>
              </w:r>
            </w:del>
            <w:ins w:id="190" w:author="Hatch " w:date="2010-09-20T12:57:00Z">
              <w:r>
                <w:rPr>
                  <w:lang w:val="en-CA"/>
                </w:rPr>
                <w:t>7A</w:t>
              </w:r>
            </w:ins>
            <w:r>
              <w:rPr>
                <w:lang w:val="en-CA"/>
              </w:rPr>
              <w:t>.</w:t>
            </w:r>
          </w:p>
        </w:tc>
        <w:tc>
          <w:tcPr>
            <w:tcW w:w="5767" w:type="dxa"/>
          </w:tcPr>
          <w:p w:rsidR="005F3369" w:rsidRDefault="005F3369" w:rsidP="00477589">
            <w:pPr>
              <w:pStyle w:val="Corpsdetexte"/>
              <w:numPr>
                <w:ins w:id="191" w:author="Hatch " w:date="2010-09-20T12:58:00Z"/>
              </w:numPr>
              <w:spacing w:before="40" w:after="40"/>
              <w:rPr>
                <w:ins w:id="192" w:author="Hatch " w:date="2010-09-22T11:49:00Z"/>
                <w:lang w:val="en-CA"/>
              </w:rPr>
            </w:pPr>
            <w:r>
              <w:rPr>
                <w:lang w:val="en-CA"/>
              </w:rPr>
              <w:t xml:space="preserve">Work permits are reviewed by the New Caledonia Government every Tuesday – timeframe is typically 4 to 5 weeks from submission to DTE and DIRAG. Visa Liaison Agent keeps the Mobility Team informed on when the assignee’s application will be reviewed. </w:t>
            </w:r>
          </w:p>
          <w:p w:rsidR="005F3369" w:rsidRDefault="005F3369" w:rsidP="00477589">
            <w:pPr>
              <w:pStyle w:val="Corpsdetexte"/>
              <w:numPr>
                <w:ins w:id="193" w:author="Hatch " w:date="2010-09-20T12:58:00Z"/>
              </w:numPr>
              <w:spacing w:before="40" w:after="40"/>
              <w:rPr>
                <w:lang w:val="en-CA"/>
              </w:rPr>
            </w:pPr>
            <w:ins w:id="194" w:author="Hatch " w:date="2010-09-22T11:49:00Z">
              <w:r>
                <w:rPr>
                  <w:lang w:val="en-CA"/>
                </w:rPr>
                <w:t>Once review date is known, the Mobility Coordinator will ensure</w:t>
              </w:r>
            </w:ins>
            <w:ins w:id="195" w:author="Hatch " w:date="2010-09-22T11:50:00Z">
              <w:r>
                <w:rPr>
                  <w:lang w:val="en-CA"/>
                </w:rPr>
                <w:t xml:space="preserve"> that the candidate contacts the French Consulate to secure a time to collect their visa </w:t>
              </w:r>
            </w:ins>
            <w:ins w:id="196" w:author="Hatch " w:date="2010-09-22T11:56:00Z">
              <w:r>
                <w:rPr>
                  <w:lang w:val="en-CA"/>
                </w:rPr>
                <w:t>the Friday following the review date (e.g. review date 14 Sept, contact FC and make a time to go in for evidencing on 24 Sept)</w:t>
              </w:r>
            </w:ins>
            <w:del w:id="197" w:author="Hatch " w:date="2010-09-20T12:59:00Z">
              <w:r w:rsidDel="006D084E">
                <w:rPr>
                  <w:lang w:val="en-CA"/>
                </w:rPr>
                <w:delText xml:space="preserve">Once the Mobility Advisor is informed of the review date, they will send the assignee a Preparatory email. The President of New Caledonia approves the work permit and the French Consulate is advised to issue the visa.  The French Consulate advises the assignee directly (usually within 10 days). The assignee should be given an appointment or be asked to make an appointment to visit the French Consulate. </w:delText>
              </w:r>
            </w:del>
            <w:del w:id="198" w:author="Hatch " w:date="2010-09-20T13:00:00Z">
              <w:r w:rsidDel="006D084E">
                <w:rPr>
                  <w:lang w:val="en-CA"/>
                </w:rPr>
                <w:delText xml:space="preserve">Once this is done, the assignee should brief the Mobility Advisor (and provide a copy of their visa in their passport), who will notify the hiring manager that the visa has been approved and evidenced in their passport. The Mobility Advisor forwards a copy of the visa to the Visa Liaison Agent. Start date is determined. </w:delText>
              </w:r>
            </w:del>
          </w:p>
        </w:tc>
        <w:tc>
          <w:tcPr>
            <w:tcW w:w="1809" w:type="dxa"/>
          </w:tcPr>
          <w:p w:rsidR="00000000" w:rsidRDefault="005F3369">
            <w:pPr>
              <w:pStyle w:val="Corpsdetexte"/>
              <w:numPr>
                <w:ins w:id="199" w:author="Hatch " w:date="2010-09-07T13:18:00Z"/>
              </w:numPr>
              <w:spacing w:before="40" w:after="40"/>
              <w:rPr>
                <w:ins w:id="200" w:author="Hatch " w:date="2010-09-07T13:18:00Z"/>
                <w:sz w:val="18"/>
                <w:szCs w:val="18"/>
                <w:lang w:val="en-CA"/>
              </w:rPr>
              <w:pPrChange w:id="201" w:author="Hatch " w:date="2010-09-07T13:18:00Z">
                <w:pPr>
                  <w:pStyle w:val="Corpsdetexte"/>
                  <w:spacing w:before="40" w:after="40"/>
                  <w:jc w:val="center"/>
                </w:pPr>
              </w:pPrChange>
            </w:pPr>
            <w:ins w:id="202" w:author="Hatch " w:date="2010-09-07T13:19:00Z">
              <w:r>
                <w:rPr>
                  <w:sz w:val="18"/>
                  <w:szCs w:val="18"/>
                  <w:lang w:val="en-CA"/>
                </w:rPr>
                <w:t>Visa Liason Agent</w:t>
              </w:r>
            </w:ins>
          </w:p>
          <w:p w:rsidR="00000000" w:rsidRDefault="00B33043">
            <w:pPr>
              <w:pStyle w:val="Corpsdetexte"/>
              <w:numPr>
                <w:ins w:id="203" w:author="Hatch " w:date="2010-09-22T11:49:00Z"/>
              </w:numPr>
              <w:spacing w:before="40" w:after="40"/>
              <w:rPr>
                <w:ins w:id="204" w:author="Hatch " w:date="2010-09-22T11:49:00Z"/>
                <w:sz w:val="18"/>
                <w:szCs w:val="18"/>
                <w:lang w:val="en-CA"/>
              </w:rPr>
              <w:pPrChange w:id="205" w:author="Hatch " w:date="2010-09-07T13:18:00Z">
                <w:pPr>
                  <w:pStyle w:val="Corpsdetexte"/>
                  <w:spacing w:before="40" w:after="40"/>
                  <w:jc w:val="center"/>
                </w:pPr>
              </w:pPrChange>
            </w:pPr>
          </w:p>
          <w:p w:rsidR="00000000" w:rsidRDefault="00B33043">
            <w:pPr>
              <w:pStyle w:val="Corpsdetexte"/>
              <w:numPr>
                <w:ins w:id="206" w:author="Hatch " w:date="2010-09-22T11:49:00Z"/>
              </w:numPr>
              <w:spacing w:before="40" w:after="40"/>
              <w:rPr>
                <w:ins w:id="207" w:author="Hatch " w:date="2010-09-22T11:49:00Z"/>
                <w:sz w:val="18"/>
                <w:szCs w:val="18"/>
                <w:lang w:val="en-CA"/>
              </w:rPr>
              <w:pPrChange w:id="208" w:author="Hatch " w:date="2010-09-07T13:18:00Z">
                <w:pPr>
                  <w:pStyle w:val="Corpsdetexte"/>
                  <w:spacing w:before="40" w:after="40"/>
                  <w:jc w:val="center"/>
                </w:pPr>
              </w:pPrChange>
            </w:pPr>
          </w:p>
          <w:p w:rsidR="00000000" w:rsidRDefault="00B33043">
            <w:pPr>
              <w:pStyle w:val="Corpsdetexte"/>
              <w:numPr>
                <w:ins w:id="209" w:author="Hatch " w:date="2010-09-22T11:49:00Z"/>
              </w:numPr>
              <w:spacing w:before="40" w:after="40"/>
              <w:rPr>
                <w:ins w:id="210" w:author="Hatch " w:date="2010-09-22T11:49:00Z"/>
                <w:sz w:val="18"/>
                <w:szCs w:val="18"/>
                <w:lang w:val="en-CA"/>
              </w:rPr>
              <w:pPrChange w:id="211" w:author="Hatch " w:date="2010-09-07T13:18:00Z">
                <w:pPr>
                  <w:pStyle w:val="Corpsdetexte"/>
                  <w:spacing w:before="40" w:after="40"/>
                  <w:jc w:val="center"/>
                </w:pPr>
              </w:pPrChange>
            </w:pPr>
          </w:p>
          <w:p w:rsidR="00000000" w:rsidRDefault="00B33043">
            <w:pPr>
              <w:pStyle w:val="Corpsdetexte"/>
              <w:numPr>
                <w:ins w:id="212" w:author="Hatch " w:date="2010-09-22T11:49:00Z"/>
              </w:numPr>
              <w:spacing w:before="40" w:after="40"/>
              <w:rPr>
                <w:ins w:id="213" w:author="Hatch " w:date="2010-09-22T11:49:00Z"/>
                <w:sz w:val="18"/>
                <w:szCs w:val="18"/>
                <w:lang w:val="en-CA"/>
              </w:rPr>
              <w:pPrChange w:id="214" w:author="Hatch " w:date="2010-09-07T13:18:00Z">
                <w:pPr>
                  <w:pStyle w:val="Corpsdetexte"/>
                  <w:spacing w:before="40" w:after="40"/>
                  <w:jc w:val="center"/>
                </w:pPr>
              </w:pPrChange>
            </w:pPr>
          </w:p>
          <w:p w:rsidR="00000000" w:rsidRDefault="005F3369">
            <w:pPr>
              <w:pStyle w:val="Corpsdetexte"/>
              <w:spacing w:before="40" w:after="40"/>
              <w:rPr>
                <w:sz w:val="18"/>
                <w:szCs w:val="18"/>
                <w:lang w:val="en-CA"/>
              </w:rPr>
              <w:pPrChange w:id="215" w:author="Hatch " w:date="2010-09-07T13:18:00Z">
                <w:pPr>
                  <w:pStyle w:val="Corpsdetexte"/>
                  <w:spacing w:before="40" w:after="40"/>
                  <w:jc w:val="center"/>
                </w:pPr>
              </w:pPrChange>
            </w:pPr>
            <w:ins w:id="216" w:author="Hatch " w:date="2010-09-22T11:49:00Z">
              <w:r>
                <w:rPr>
                  <w:sz w:val="18"/>
                  <w:szCs w:val="18"/>
                  <w:lang w:val="en-CA"/>
                </w:rPr>
                <w:t>Mobility Coordinator</w:t>
              </w:r>
            </w:ins>
            <w:del w:id="217" w:author="Hatch " w:date="2010-09-20T13:00:00Z">
              <w:r w:rsidDel="006D084E">
                <w:rPr>
                  <w:sz w:val="18"/>
                  <w:szCs w:val="18"/>
                  <w:lang w:val="en-CA"/>
                </w:rPr>
                <w:delText>Mobility Advisor</w:delText>
              </w:r>
            </w:del>
          </w:p>
        </w:tc>
        <w:tc>
          <w:tcPr>
            <w:tcW w:w="1889" w:type="dxa"/>
          </w:tcPr>
          <w:p w:rsidR="005F3369" w:rsidRPr="005F3369" w:rsidRDefault="002E6381" w:rsidP="00477589">
            <w:pPr>
              <w:tabs>
                <w:tab w:val="left" w:pos="1440"/>
              </w:tabs>
              <w:rPr>
                <w:sz w:val="18"/>
                <w:szCs w:val="18"/>
                <w:lang w:val="en-US"/>
                <w:rPrChange w:id="218" w:author="Unknown">
                  <w:rPr>
                    <w:sz w:val="18"/>
                    <w:szCs w:val="18"/>
                    <w:lang w:val="es-DO"/>
                  </w:rPr>
                </w:rPrChange>
              </w:rPr>
            </w:pPr>
            <w:r w:rsidRPr="002E6381">
              <w:rPr>
                <w:sz w:val="18"/>
                <w:szCs w:val="18"/>
                <w:lang w:val="en-US"/>
                <w:rPrChange w:id="219" w:author="Xni" w:date="2010-08-16T10:26:00Z">
                  <w:rPr>
                    <w:sz w:val="18"/>
                    <w:szCs w:val="18"/>
                    <w:lang w:val="es-DO"/>
                  </w:rPr>
                </w:rPrChange>
              </w:rPr>
              <w:t>Lodgment and Review Spreadsheet</w:t>
            </w:r>
          </w:p>
          <w:p w:rsidR="005F3369" w:rsidRPr="005F3369" w:rsidDel="006D084E" w:rsidRDefault="005F3369" w:rsidP="00477589">
            <w:pPr>
              <w:tabs>
                <w:tab w:val="left" w:pos="1440"/>
              </w:tabs>
              <w:rPr>
                <w:del w:id="220" w:author="Hatch " w:date="2010-09-20T13:00:00Z"/>
                <w:sz w:val="18"/>
                <w:szCs w:val="18"/>
                <w:lang w:val="en-US"/>
                <w:rPrChange w:id="221" w:author="Unknown">
                  <w:rPr>
                    <w:del w:id="222" w:author="Hatch " w:date="2010-09-20T13:00:00Z"/>
                    <w:sz w:val="18"/>
                    <w:szCs w:val="18"/>
                    <w:lang w:val="es-DO"/>
                  </w:rPr>
                </w:rPrChange>
              </w:rPr>
            </w:pPr>
          </w:p>
          <w:p w:rsidR="005F3369" w:rsidRPr="005F3369" w:rsidRDefault="002E6381" w:rsidP="00477589">
            <w:pPr>
              <w:tabs>
                <w:tab w:val="left" w:pos="1440"/>
              </w:tabs>
              <w:rPr>
                <w:sz w:val="18"/>
                <w:szCs w:val="18"/>
                <w:lang w:val="en-US"/>
                <w:rPrChange w:id="223" w:author="Unknown">
                  <w:rPr>
                    <w:sz w:val="18"/>
                    <w:szCs w:val="18"/>
                    <w:lang w:val="es-DO"/>
                  </w:rPr>
                </w:rPrChange>
              </w:rPr>
            </w:pPr>
            <w:del w:id="224" w:author="Hatch " w:date="2010-09-20T13:00:00Z">
              <w:r w:rsidRPr="002E6381">
                <w:rPr>
                  <w:sz w:val="18"/>
                  <w:szCs w:val="18"/>
                  <w:lang w:val="en-US"/>
                  <w:rPrChange w:id="225" w:author="Xni" w:date="2010-08-16T10:26:00Z">
                    <w:rPr>
                      <w:sz w:val="18"/>
                      <w:szCs w:val="18"/>
                      <w:lang w:val="es-DO"/>
                    </w:rPr>
                  </w:rPrChange>
                </w:rPr>
                <w:delText>Preparatory Email</w:delText>
              </w:r>
            </w:del>
          </w:p>
        </w:tc>
      </w:tr>
      <w:tr w:rsidR="005F3369" w:rsidRPr="00283593" w:rsidTr="001F0A80">
        <w:trPr>
          <w:ins w:id="226" w:author="Hatch " w:date="2010-09-20T12:58:00Z"/>
        </w:trPr>
        <w:tc>
          <w:tcPr>
            <w:tcW w:w="558" w:type="dxa"/>
          </w:tcPr>
          <w:p w:rsidR="005F3369" w:rsidDel="006D084E" w:rsidRDefault="005F3369" w:rsidP="00477589">
            <w:pPr>
              <w:pStyle w:val="Corpsdetexte"/>
              <w:spacing w:before="40" w:after="40"/>
              <w:jc w:val="center"/>
              <w:rPr>
                <w:ins w:id="227" w:author="Hatch " w:date="2010-09-20T12:58:00Z"/>
                <w:lang w:val="en-CA"/>
              </w:rPr>
            </w:pPr>
            <w:ins w:id="228" w:author="Hatch " w:date="2010-09-20T13:00:00Z">
              <w:r>
                <w:rPr>
                  <w:lang w:val="en-CA"/>
                </w:rPr>
                <w:t>7B.</w:t>
              </w:r>
            </w:ins>
          </w:p>
        </w:tc>
        <w:tc>
          <w:tcPr>
            <w:tcW w:w="5767" w:type="dxa"/>
          </w:tcPr>
          <w:p w:rsidR="005F3369" w:rsidRDefault="005F3369" w:rsidP="00477589">
            <w:pPr>
              <w:pStyle w:val="Corpsdetexte"/>
              <w:spacing w:before="40" w:after="40"/>
              <w:rPr>
                <w:ins w:id="229" w:author="Hatch " w:date="2010-09-22T12:01:00Z"/>
                <w:lang w:val="en-CA"/>
              </w:rPr>
            </w:pPr>
            <w:ins w:id="230" w:author="Hatch " w:date="2010-09-20T12:59:00Z">
              <w:r>
                <w:rPr>
                  <w:lang w:val="en-CA"/>
                </w:rPr>
                <w:t>Once the Mobility Advisor is informed of the review date, they will send the assignee a Preparatory email</w:t>
              </w:r>
            </w:ins>
            <w:ins w:id="231" w:author="Hatch " w:date="2010-09-22T12:01:00Z">
              <w:r>
                <w:rPr>
                  <w:lang w:val="en-CA"/>
                </w:rPr>
                <w:t xml:space="preserve"> (including completion of Travel Requisition Form and booking tentative flights)</w:t>
              </w:r>
            </w:ins>
            <w:ins w:id="232" w:author="Hatch " w:date="2010-09-20T12:59:00Z">
              <w:r>
                <w:rPr>
                  <w:lang w:val="en-CA"/>
                </w:rPr>
                <w:t xml:space="preserve">. </w:t>
              </w:r>
            </w:ins>
          </w:p>
          <w:p w:rsidR="005F3369" w:rsidRDefault="005F3369" w:rsidP="00477589">
            <w:pPr>
              <w:pStyle w:val="Corpsdetexte"/>
              <w:numPr>
                <w:ins w:id="233" w:author="Hatch " w:date="2010-09-22T12:01:00Z"/>
              </w:numPr>
              <w:spacing w:before="40" w:after="40"/>
              <w:rPr>
                <w:ins w:id="234" w:author="Hatch " w:date="2010-09-20T12:58:00Z"/>
                <w:lang w:val="en-CA"/>
              </w:rPr>
            </w:pPr>
            <w:ins w:id="235" w:author="Hatch " w:date="2010-09-20T12:59:00Z">
              <w:r>
                <w:rPr>
                  <w:lang w:val="en-CA"/>
                </w:rPr>
                <w:t>The President of New Caledonia approves the work permit and the French Consulate is advised to issue the visa (where required).</w:t>
              </w:r>
            </w:ins>
          </w:p>
        </w:tc>
        <w:tc>
          <w:tcPr>
            <w:tcW w:w="1809" w:type="dxa"/>
          </w:tcPr>
          <w:p w:rsidR="005F3369" w:rsidRDefault="005F3369" w:rsidP="003F48AE">
            <w:pPr>
              <w:pStyle w:val="Corpsdetexte"/>
              <w:numPr>
                <w:ins w:id="236" w:author="Hatch " w:date="2010-09-07T13:18:00Z"/>
              </w:numPr>
              <w:spacing w:before="40" w:after="40"/>
              <w:rPr>
                <w:ins w:id="237" w:author="Hatch " w:date="2010-09-20T12:58:00Z"/>
                <w:sz w:val="18"/>
                <w:szCs w:val="18"/>
                <w:lang w:val="en-CA"/>
              </w:rPr>
            </w:pPr>
            <w:ins w:id="238" w:author="Hatch " w:date="2010-09-20T13:00:00Z">
              <w:r>
                <w:rPr>
                  <w:sz w:val="18"/>
                  <w:szCs w:val="18"/>
                  <w:lang w:val="en-CA"/>
                </w:rPr>
                <w:t>Mobility Advisor</w:t>
              </w:r>
            </w:ins>
          </w:p>
        </w:tc>
        <w:tc>
          <w:tcPr>
            <w:tcW w:w="1889" w:type="dxa"/>
          </w:tcPr>
          <w:p w:rsidR="005F3369" w:rsidRPr="003F48AE" w:rsidRDefault="005F3369" w:rsidP="00477589">
            <w:pPr>
              <w:tabs>
                <w:tab w:val="left" w:pos="1440"/>
              </w:tabs>
              <w:rPr>
                <w:ins w:id="239" w:author="Hatch " w:date="2010-09-20T12:58:00Z"/>
                <w:sz w:val="18"/>
                <w:szCs w:val="18"/>
                <w:lang w:val="en-US"/>
              </w:rPr>
            </w:pPr>
            <w:ins w:id="240" w:author="Hatch " w:date="2010-09-20T13:00:00Z">
              <w:r w:rsidRPr="003F48AE">
                <w:rPr>
                  <w:sz w:val="18"/>
                  <w:szCs w:val="18"/>
                  <w:lang w:val="en-US"/>
                </w:rPr>
                <w:t>Preparatory Email</w:t>
              </w:r>
            </w:ins>
          </w:p>
        </w:tc>
      </w:tr>
      <w:tr w:rsidR="005F3369" w:rsidRPr="00283593" w:rsidTr="001F0A80">
        <w:trPr>
          <w:ins w:id="241" w:author="Hatch " w:date="2010-09-20T12:59:00Z"/>
        </w:trPr>
        <w:tc>
          <w:tcPr>
            <w:tcW w:w="558" w:type="dxa"/>
          </w:tcPr>
          <w:p w:rsidR="005F3369" w:rsidDel="006D084E" w:rsidRDefault="005F3369" w:rsidP="00477589">
            <w:pPr>
              <w:pStyle w:val="Corpsdetexte"/>
              <w:spacing w:before="40" w:after="40"/>
              <w:jc w:val="center"/>
              <w:rPr>
                <w:ins w:id="242" w:author="Hatch " w:date="2010-09-20T12:59:00Z"/>
                <w:lang w:val="en-CA"/>
              </w:rPr>
            </w:pPr>
            <w:ins w:id="243" w:author="Hatch " w:date="2010-09-20T13:00:00Z">
              <w:r>
                <w:rPr>
                  <w:lang w:val="en-CA"/>
                </w:rPr>
                <w:t>7C.</w:t>
              </w:r>
            </w:ins>
          </w:p>
        </w:tc>
        <w:tc>
          <w:tcPr>
            <w:tcW w:w="5767" w:type="dxa"/>
          </w:tcPr>
          <w:p w:rsidR="005F3369" w:rsidRDefault="005F3369" w:rsidP="00477589">
            <w:pPr>
              <w:pStyle w:val="Corpsdetexte"/>
              <w:spacing w:before="40" w:after="40"/>
              <w:rPr>
                <w:ins w:id="244" w:author="Hatch " w:date="2010-09-20T12:59:00Z"/>
                <w:lang w:val="en-CA"/>
              </w:rPr>
            </w:pPr>
            <w:ins w:id="245" w:author="Hatch " w:date="2010-09-20T12:59:00Z">
              <w:r>
                <w:rPr>
                  <w:lang w:val="en-CA"/>
                </w:rPr>
                <w:t>The French Consulate advises the assignee directly (usually within 10 days).</w:t>
              </w:r>
              <w:r w:rsidDel="00856A67">
                <w:rPr>
                  <w:lang w:val="en-CA"/>
                </w:rPr>
                <w:t xml:space="preserve"> </w:t>
              </w:r>
              <w:r>
                <w:rPr>
                  <w:lang w:val="en-CA"/>
                </w:rPr>
                <w:t>The assignee should be given an appointment or be asked to make an appointment to visit the French Consulate</w:t>
              </w:r>
            </w:ins>
            <w:ins w:id="246" w:author="Hatch " w:date="2010-09-22T12:01:00Z">
              <w:r>
                <w:rPr>
                  <w:lang w:val="en-CA"/>
                </w:rPr>
                <w:t xml:space="preserve"> (unless this has already been done in step 7A)</w:t>
              </w:r>
            </w:ins>
            <w:ins w:id="247" w:author="Hatch " w:date="2010-09-20T12:59:00Z">
              <w:r>
                <w:rPr>
                  <w:lang w:val="en-CA"/>
                </w:rPr>
                <w:t>.</w:t>
              </w:r>
            </w:ins>
          </w:p>
        </w:tc>
        <w:tc>
          <w:tcPr>
            <w:tcW w:w="1809" w:type="dxa"/>
          </w:tcPr>
          <w:p w:rsidR="005F3369" w:rsidRDefault="005F3369" w:rsidP="003F48AE">
            <w:pPr>
              <w:pStyle w:val="Corpsdetexte"/>
              <w:numPr>
                <w:ins w:id="248" w:author="Hatch " w:date="2010-09-07T13:18:00Z"/>
              </w:numPr>
              <w:spacing w:before="40" w:after="40"/>
              <w:rPr>
                <w:ins w:id="249" w:author="Hatch " w:date="2010-09-20T12:59:00Z"/>
                <w:sz w:val="18"/>
                <w:szCs w:val="18"/>
                <w:lang w:val="en-CA"/>
              </w:rPr>
            </w:pPr>
          </w:p>
        </w:tc>
        <w:tc>
          <w:tcPr>
            <w:tcW w:w="1889" w:type="dxa"/>
          </w:tcPr>
          <w:p w:rsidR="005F3369" w:rsidRPr="003F48AE" w:rsidRDefault="005F3369" w:rsidP="00477589">
            <w:pPr>
              <w:tabs>
                <w:tab w:val="left" w:pos="1440"/>
              </w:tabs>
              <w:rPr>
                <w:ins w:id="250" w:author="Hatch " w:date="2010-09-20T12:59:00Z"/>
                <w:sz w:val="18"/>
                <w:szCs w:val="18"/>
                <w:lang w:val="en-US"/>
              </w:rPr>
            </w:pPr>
          </w:p>
        </w:tc>
      </w:tr>
      <w:tr w:rsidR="005F3369" w:rsidRPr="00283593" w:rsidTr="001F0A80">
        <w:trPr>
          <w:ins w:id="251" w:author="Hatch " w:date="2010-09-20T12:59:00Z"/>
        </w:trPr>
        <w:tc>
          <w:tcPr>
            <w:tcW w:w="558" w:type="dxa"/>
          </w:tcPr>
          <w:p w:rsidR="005F3369" w:rsidDel="006D084E" w:rsidRDefault="005F3369" w:rsidP="00477589">
            <w:pPr>
              <w:pStyle w:val="Corpsdetexte"/>
              <w:spacing w:before="40" w:after="40"/>
              <w:jc w:val="center"/>
              <w:rPr>
                <w:ins w:id="252" w:author="Hatch " w:date="2010-09-20T12:59:00Z"/>
                <w:lang w:val="en-CA"/>
              </w:rPr>
            </w:pPr>
            <w:ins w:id="253" w:author="Hatch " w:date="2010-09-20T13:00:00Z">
              <w:r>
                <w:rPr>
                  <w:lang w:val="en-CA"/>
                </w:rPr>
                <w:t>7D.</w:t>
              </w:r>
            </w:ins>
          </w:p>
        </w:tc>
        <w:tc>
          <w:tcPr>
            <w:tcW w:w="5767" w:type="dxa"/>
          </w:tcPr>
          <w:p w:rsidR="005F3369" w:rsidRDefault="005F3369" w:rsidP="00477589">
            <w:pPr>
              <w:pStyle w:val="Corpsdetexte"/>
              <w:spacing w:before="40" w:after="40"/>
              <w:rPr>
                <w:ins w:id="254" w:author="Hatch " w:date="2010-09-20T12:59:00Z"/>
                <w:lang w:val="en-CA"/>
              </w:rPr>
            </w:pPr>
            <w:ins w:id="255" w:author="Hatch " w:date="2010-09-20T13:00:00Z">
              <w:r>
                <w:rPr>
                  <w:lang w:val="en-CA"/>
                </w:rPr>
                <w:t>Once this is done, the assignee should brief the Mobility Advisor (and provide a copy of their visa in their passport), who will notify the hiring manager that the visa has been approved and evidenced in their passport. The Mobility Advisor forwards a copy of the visa to the Visa Liaison Agent. Start date is determined.</w:t>
              </w:r>
            </w:ins>
          </w:p>
        </w:tc>
        <w:tc>
          <w:tcPr>
            <w:tcW w:w="1809" w:type="dxa"/>
          </w:tcPr>
          <w:p w:rsidR="005F3369" w:rsidRDefault="005F3369" w:rsidP="003F48AE">
            <w:pPr>
              <w:pStyle w:val="Corpsdetexte"/>
              <w:numPr>
                <w:ins w:id="256" w:author="Hatch " w:date="2010-09-07T13:18:00Z"/>
              </w:numPr>
              <w:spacing w:before="40" w:after="40"/>
              <w:rPr>
                <w:ins w:id="257" w:author="Hatch " w:date="2010-09-20T12:59:00Z"/>
                <w:sz w:val="18"/>
                <w:szCs w:val="18"/>
                <w:lang w:val="en-CA"/>
              </w:rPr>
            </w:pPr>
          </w:p>
        </w:tc>
        <w:tc>
          <w:tcPr>
            <w:tcW w:w="1889" w:type="dxa"/>
          </w:tcPr>
          <w:p w:rsidR="005F3369" w:rsidRPr="003F48AE" w:rsidRDefault="005F3369" w:rsidP="00477589">
            <w:pPr>
              <w:tabs>
                <w:tab w:val="left" w:pos="1440"/>
              </w:tabs>
              <w:rPr>
                <w:ins w:id="258" w:author="Hatch " w:date="2010-09-20T12:59:00Z"/>
                <w:sz w:val="18"/>
                <w:szCs w:val="18"/>
                <w:lang w:val="en-US"/>
              </w:rPr>
            </w:pPr>
          </w:p>
        </w:tc>
      </w:tr>
      <w:tr w:rsidR="005F3369" w:rsidRPr="00283593" w:rsidTr="001F0A80">
        <w:tc>
          <w:tcPr>
            <w:tcW w:w="558" w:type="dxa"/>
          </w:tcPr>
          <w:p w:rsidR="005F3369" w:rsidRPr="00563213" w:rsidRDefault="005F3369" w:rsidP="00477589">
            <w:pPr>
              <w:pStyle w:val="Corpsdetexte"/>
              <w:spacing w:before="40" w:after="40"/>
              <w:jc w:val="center"/>
              <w:rPr>
                <w:lang w:val="en-CA"/>
              </w:rPr>
            </w:pPr>
            <w:ins w:id="259" w:author="Hatch " w:date="2010-09-20T13:01:00Z">
              <w:r>
                <w:rPr>
                  <w:lang w:val="en-CA"/>
                </w:rPr>
                <w:t>8A</w:t>
              </w:r>
            </w:ins>
            <w:del w:id="260" w:author="Hatch " w:date="2010-09-20T13:01:00Z">
              <w:r w:rsidDel="006D084E">
                <w:rPr>
                  <w:lang w:val="en-CA"/>
                </w:rPr>
                <w:delText>7</w:delText>
              </w:r>
            </w:del>
            <w:r>
              <w:rPr>
                <w:lang w:val="en-CA"/>
              </w:rPr>
              <w:t>.</w:t>
            </w:r>
          </w:p>
        </w:tc>
        <w:tc>
          <w:tcPr>
            <w:tcW w:w="5767" w:type="dxa"/>
          </w:tcPr>
          <w:p w:rsidR="005F3369" w:rsidRDefault="005F3369" w:rsidP="00477589">
            <w:pPr>
              <w:pStyle w:val="Corpsdetexte"/>
              <w:spacing w:before="40" w:after="40"/>
              <w:rPr>
                <w:lang w:val="en-CA"/>
              </w:rPr>
            </w:pPr>
            <w:r>
              <w:rPr>
                <w:lang w:val="en-CA"/>
              </w:rPr>
              <w:t>Assignee completes Travel Requisition Form (TRF).</w:t>
            </w:r>
          </w:p>
        </w:tc>
        <w:tc>
          <w:tcPr>
            <w:tcW w:w="1809" w:type="dxa"/>
          </w:tcPr>
          <w:p w:rsidR="005F3369" w:rsidRPr="007E46A0" w:rsidRDefault="005F3369" w:rsidP="00477589">
            <w:pPr>
              <w:pStyle w:val="Corpsdetexte"/>
              <w:spacing w:before="40" w:after="40"/>
              <w:jc w:val="center"/>
              <w:rPr>
                <w:sz w:val="18"/>
                <w:szCs w:val="18"/>
                <w:lang w:val="en-CA"/>
              </w:rPr>
            </w:pPr>
            <w:r>
              <w:rPr>
                <w:sz w:val="18"/>
                <w:szCs w:val="18"/>
                <w:lang w:val="en-CA"/>
              </w:rPr>
              <w:t>Assignee</w:t>
            </w:r>
          </w:p>
        </w:tc>
        <w:tc>
          <w:tcPr>
            <w:tcW w:w="1889" w:type="dxa"/>
          </w:tcPr>
          <w:p w:rsidR="005F3369" w:rsidRDefault="005F3369" w:rsidP="00477589">
            <w:pPr>
              <w:tabs>
                <w:tab w:val="left" w:pos="1440"/>
              </w:tabs>
              <w:rPr>
                <w:sz w:val="18"/>
                <w:szCs w:val="18"/>
                <w:lang w:val="es-DO"/>
              </w:rPr>
            </w:pPr>
            <w:r>
              <w:rPr>
                <w:sz w:val="18"/>
                <w:szCs w:val="18"/>
                <w:lang w:val="es-DO"/>
              </w:rPr>
              <w:t>TRF</w:t>
            </w:r>
          </w:p>
          <w:p w:rsidR="005F3369" w:rsidRPr="00283593" w:rsidRDefault="005F3369" w:rsidP="00477589">
            <w:pPr>
              <w:tabs>
                <w:tab w:val="left" w:pos="1440"/>
              </w:tabs>
              <w:rPr>
                <w:sz w:val="18"/>
                <w:szCs w:val="18"/>
                <w:lang w:val="es-DO"/>
              </w:rPr>
            </w:pPr>
          </w:p>
        </w:tc>
      </w:tr>
      <w:tr w:rsidR="005F3369" w:rsidRPr="00283593" w:rsidTr="001F0A80">
        <w:trPr>
          <w:ins w:id="261" w:author="Hatch " w:date="2010-09-17T11:11:00Z"/>
        </w:trPr>
        <w:tc>
          <w:tcPr>
            <w:tcW w:w="558" w:type="dxa"/>
          </w:tcPr>
          <w:p w:rsidR="005F3369" w:rsidRDefault="005F3369" w:rsidP="00477589">
            <w:pPr>
              <w:pStyle w:val="Corpsdetexte"/>
              <w:spacing w:before="40" w:after="40"/>
              <w:jc w:val="center"/>
              <w:rPr>
                <w:ins w:id="262" w:author="Hatch " w:date="2010-09-17T11:11:00Z"/>
                <w:lang w:val="en-CA"/>
              </w:rPr>
            </w:pPr>
            <w:ins w:id="263" w:author="Hatch " w:date="2010-09-20T13:01:00Z">
              <w:r>
                <w:rPr>
                  <w:lang w:val="en-CA"/>
                </w:rPr>
                <w:t>8B.</w:t>
              </w:r>
            </w:ins>
          </w:p>
        </w:tc>
        <w:tc>
          <w:tcPr>
            <w:tcW w:w="5767" w:type="dxa"/>
          </w:tcPr>
          <w:p w:rsidR="005F3369" w:rsidRDefault="005F3369" w:rsidP="00477589">
            <w:pPr>
              <w:pStyle w:val="Corpsdetexte"/>
              <w:spacing w:before="40" w:after="40"/>
              <w:rPr>
                <w:ins w:id="264" w:author="Hatch " w:date="2010-09-17T11:11:00Z"/>
                <w:lang w:val="en-CA"/>
              </w:rPr>
            </w:pPr>
            <w:ins w:id="265" w:author="Hatch " w:date="2010-09-17T11:12:00Z">
              <w:r>
                <w:rPr>
                  <w:lang w:val="en-CA"/>
                </w:rPr>
                <w:t xml:space="preserve">Mobility Coordinator awaits itinerary (from Travel Coordinator) then co-ordinates shuttle from </w:t>
              </w:r>
              <w:smartTag w:uri="urn:schemas-microsoft-com:office:smarttags" w:element="City">
                <w:smartTag w:uri="urn:schemas-microsoft-com:office:smarttags" w:element="place">
                  <w:r>
                    <w:rPr>
                      <w:lang w:val="en-CA"/>
                    </w:rPr>
                    <w:t>Noumea</w:t>
                  </w:r>
                </w:smartTag>
              </w:smartTag>
              <w:r>
                <w:rPr>
                  <w:lang w:val="en-CA"/>
                </w:rPr>
                <w:t>, camp/accommodation requirements etc.</w:t>
              </w:r>
            </w:ins>
          </w:p>
        </w:tc>
        <w:tc>
          <w:tcPr>
            <w:tcW w:w="1809" w:type="dxa"/>
          </w:tcPr>
          <w:p w:rsidR="005F3369" w:rsidRDefault="005F3369" w:rsidP="00477589">
            <w:pPr>
              <w:pStyle w:val="Corpsdetexte"/>
              <w:spacing w:before="40" w:after="40"/>
              <w:jc w:val="center"/>
              <w:rPr>
                <w:ins w:id="266" w:author="Hatch " w:date="2010-09-17T11:11:00Z"/>
                <w:sz w:val="18"/>
                <w:szCs w:val="18"/>
                <w:lang w:val="en-CA"/>
              </w:rPr>
            </w:pPr>
            <w:ins w:id="267" w:author="Hatch " w:date="2010-09-17T11:13:00Z">
              <w:r>
                <w:rPr>
                  <w:sz w:val="18"/>
                  <w:szCs w:val="18"/>
                  <w:lang w:val="en-CA"/>
                </w:rPr>
                <w:t>Mobility Coordinator, Site</w:t>
              </w:r>
            </w:ins>
          </w:p>
        </w:tc>
        <w:tc>
          <w:tcPr>
            <w:tcW w:w="1889" w:type="dxa"/>
          </w:tcPr>
          <w:p w:rsidR="005F3369" w:rsidRDefault="005F3369" w:rsidP="00477589">
            <w:pPr>
              <w:tabs>
                <w:tab w:val="left" w:pos="1440"/>
              </w:tabs>
              <w:rPr>
                <w:ins w:id="268" w:author="Hatch " w:date="2010-09-17T11:11:00Z"/>
                <w:sz w:val="18"/>
                <w:szCs w:val="18"/>
                <w:lang w:val="es-DO"/>
              </w:rPr>
            </w:pPr>
            <w:ins w:id="269" w:author="Hatch " w:date="2010-09-17T11:13:00Z">
              <w:r>
                <w:rPr>
                  <w:sz w:val="18"/>
                  <w:szCs w:val="18"/>
                  <w:lang w:val="es-DO"/>
                </w:rPr>
                <w:t>Travel Itinerary</w:t>
              </w:r>
            </w:ins>
          </w:p>
        </w:tc>
      </w:tr>
      <w:tr w:rsidR="005F3369" w:rsidRPr="00283593" w:rsidTr="001F0A80">
        <w:tc>
          <w:tcPr>
            <w:tcW w:w="558" w:type="dxa"/>
          </w:tcPr>
          <w:p w:rsidR="005F3369" w:rsidRPr="00563213" w:rsidRDefault="005F3369" w:rsidP="00477589">
            <w:pPr>
              <w:pStyle w:val="Corpsdetexte"/>
              <w:spacing w:before="40" w:after="40"/>
              <w:jc w:val="center"/>
              <w:rPr>
                <w:lang w:val="en-CA"/>
              </w:rPr>
            </w:pPr>
            <w:ins w:id="270" w:author="Hatch " w:date="2010-09-20T13:01:00Z">
              <w:r>
                <w:rPr>
                  <w:lang w:val="en-CA"/>
                </w:rPr>
                <w:t>9</w:t>
              </w:r>
            </w:ins>
            <w:del w:id="271" w:author="Hatch " w:date="2010-09-20T13:01:00Z">
              <w:r w:rsidDel="006D084E">
                <w:rPr>
                  <w:lang w:val="en-CA"/>
                </w:rPr>
                <w:delText>8</w:delText>
              </w:r>
            </w:del>
            <w:r w:rsidRPr="00563213">
              <w:rPr>
                <w:lang w:val="en-CA"/>
              </w:rPr>
              <w:t>.</w:t>
            </w:r>
          </w:p>
        </w:tc>
        <w:tc>
          <w:tcPr>
            <w:tcW w:w="5767" w:type="dxa"/>
          </w:tcPr>
          <w:p w:rsidR="005F3369" w:rsidRPr="000F527A" w:rsidRDefault="005F3369" w:rsidP="00477589">
            <w:pPr>
              <w:pStyle w:val="Corpsdetexte"/>
              <w:spacing w:before="40" w:after="40"/>
              <w:rPr>
                <w:lang w:val="en-CA"/>
              </w:rPr>
            </w:pPr>
            <w:r>
              <w:rPr>
                <w:lang w:val="en-CA"/>
              </w:rPr>
              <w:t>Mobility Coordinator, Site sends Mobilization Email to assignee (and copies relevant parties including the Visa Liaison Agent</w:t>
            </w:r>
            <w:ins w:id="272" w:author="Xni" w:date="2010-08-16T14:31:00Z">
              <w:r>
                <w:rPr>
                  <w:lang w:val="en-CA"/>
                </w:rPr>
                <w:t>)</w:t>
              </w:r>
            </w:ins>
            <w:r>
              <w:rPr>
                <w:lang w:val="en-CA"/>
              </w:rPr>
              <w:t>.</w:t>
            </w:r>
            <w:r w:rsidDel="002C4F0A">
              <w:rPr>
                <w:lang w:val="en-CA"/>
              </w:rPr>
              <w:t xml:space="preserve"> </w:t>
            </w:r>
          </w:p>
        </w:tc>
        <w:tc>
          <w:tcPr>
            <w:tcW w:w="1809" w:type="dxa"/>
          </w:tcPr>
          <w:p w:rsidR="005F3369" w:rsidRPr="007E46A0" w:rsidRDefault="005F3369" w:rsidP="00477589">
            <w:pPr>
              <w:pStyle w:val="Corpsdetexte"/>
              <w:spacing w:before="40" w:after="40"/>
              <w:jc w:val="center"/>
              <w:rPr>
                <w:sz w:val="18"/>
                <w:szCs w:val="18"/>
                <w:lang w:val="en-CA"/>
              </w:rPr>
            </w:pPr>
            <w:r>
              <w:rPr>
                <w:sz w:val="18"/>
                <w:szCs w:val="18"/>
                <w:lang w:val="en-CA"/>
              </w:rPr>
              <w:t>Mobility Coordinator, Site</w:t>
            </w:r>
          </w:p>
        </w:tc>
        <w:tc>
          <w:tcPr>
            <w:tcW w:w="1889" w:type="dxa"/>
          </w:tcPr>
          <w:p w:rsidR="005F3369" w:rsidRPr="00283593" w:rsidRDefault="005F3369" w:rsidP="00477589">
            <w:pPr>
              <w:tabs>
                <w:tab w:val="left" w:pos="1440"/>
              </w:tabs>
              <w:rPr>
                <w:sz w:val="18"/>
                <w:szCs w:val="18"/>
                <w:lang w:val="es-DO"/>
              </w:rPr>
            </w:pPr>
            <w:r>
              <w:rPr>
                <w:sz w:val="18"/>
                <w:szCs w:val="18"/>
                <w:lang w:val="es-DO"/>
              </w:rPr>
              <w:t>Mobilization Email</w:t>
            </w:r>
          </w:p>
        </w:tc>
      </w:tr>
      <w:tr w:rsidR="005F3369" w:rsidRPr="00283593" w:rsidTr="001F0A80">
        <w:tc>
          <w:tcPr>
            <w:tcW w:w="558" w:type="dxa"/>
          </w:tcPr>
          <w:p w:rsidR="005F3369" w:rsidRDefault="005F3369" w:rsidP="00477589">
            <w:pPr>
              <w:pStyle w:val="Corpsdetexte"/>
              <w:spacing w:before="40" w:after="40"/>
              <w:jc w:val="center"/>
              <w:rPr>
                <w:lang w:val="en-CA"/>
              </w:rPr>
            </w:pPr>
            <w:ins w:id="273" w:author="Hatch " w:date="2010-09-20T13:01:00Z">
              <w:r>
                <w:rPr>
                  <w:lang w:val="en-CA"/>
                </w:rPr>
                <w:t>10</w:t>
              </w:r>
            </w:ins>
            <w:del w:id="274" w:author="Hatch " w:date="2010-09-20T13:01:00Z">
              <w:r w:rsidDel="006D084E">
                <w:rPr>
                  <w:lang w:val="en-CA"/>
                </w:rPr>
                <w:delText>9</w:delText>
              </w:r>
            </w:del>
            <w:r>
              <w:rPr>
                <w:lang w:val="en-CA"/>
              </w:rPr>
              <w:t>.</w:t>
            </w:r>
          </w:p>
        </w:tc>
        <w:tc>
          <w:tcPr>
            <w:tcW w:w="5767" w:type="dxa"/>
          </w:tcPr>
          <w:p w:rsidR="005F3369" w:rsidRDefault="005F3369" w:rsidP="00477589">
            <w:pPr>
              <w:pStyle w:val="Corpsdetexte"/>
              <w:spacing w:before="40" w:after="40"/>
              <w:rPr>
                <w:lang w:val="en-CA"/>
              </w:rPr>
            </w:pPr>
            <w:r>
              <w:rPr>
                <w:lang w:val="en-CA"/>
              </w:rPr>
              <w:t xml:space="preserve">Assignee arrives at site and </w:t>
            </w:r>
            <w:ins w:id="275" w:author="Xni" w:date="2010-08-16T14:36:00Z">
              <w:r>
                <w:rPr>
                  <w:lang w:val="en-CA"/>
                </w:rPr>
                <w:t>Integration Program</w:t>
              </w:r>
            </w:ins>
            <w:del w:id="276" w:author="Xni" w:date="2010-08-16T14:36:00Z">
              <w:r w:rsidDel="00881AB6">
                <w:rPr>
                  <w:lang w:val="en-CA"/>
                </w:rPr>
                <w:delText>Onboarding</w:delText>
              </w:r>
            </w:del>
            <w:r>
              <w:rPr>
                <w:lang w:val="en-CA"/>
              </w:rPr>
              <w:t xml:space="preserve"> begins</w:t>
            </w:r>
          </w:p>
        </w:tc>
        <w:tc>
          <w:tcPr>
            <w:tcW w:w="1809" w:type="dxa"/>
          </w:tcPr>
          <w:p w:rsidR="005F3369" w:rsidRPr="007E46A0" w:rsidDel="00C77FBB" w:rsidRDefault="005F3369" w:rsidP="00477589">
            <w:pPr>
              <w:pStyle w:val="Corpsdetexte"/>
              <w:spacing w:before="40" w:after="40"/>
              <w:jc w:val="center"/>
              <w:rPr>
                <w:sz w:val="18"/>
                <w:szCs w:val="18"/>
                <w:lang w:val="en-CA"/>
              </w:rPr>
            </w:pPr>
            <w:r>
              <w:rPr>
                <w:sz w:val="18"/>
                <w:szCs w:val="18"/>
                <w:lang w:val="en-CA"/>
              </w:rPr>
              <w:t>Human Resources</w:t>
            </w:r>
          </w:p>
        </w:tc>
        <w:tc>
          <w:tcPr>
            <w:tcW w:w="1889" w:type="dxa"/>
          </w:tcPr>
          <w:p w:rsidR="005F3369" w:rsidRPr="00283593" w:rsidRDefault="005F3369" w:rsidP="00477589">
            <w:pPr>
              <w:tabs>
                <w:tab w:val="left" w:pos="1440"/>
              </w:tabs>
              <w:rPr>
                <w:sz w:val="18"/>
                <w:szCs w:val="18"/>
                <w:lang w:val="es-DO"/>
              </w:rPr>
            </w:pPr>
          </w:p>
        </w:tc>
      </w:tr>
      <w:tr w:rsidR="005F3369" w:rsidRPr="00283593" w:rsidTr="001F0A80">
        <w:tc>
          <w:tcPr>
            <w:tcW w:w="558" w:type="dxa"/>
          </w:tcPr>
          <w:p w:rsidR="005F3369" w:rsidRDefault="005F3369" w:rsidP="00477589">
            <w:pPr>
              <w:pStyle w:val="Corpsdetexte"/>
              <w:spacing w:before="40" w:after="40"/>
              <w:jc w:val="center"/>
              <w:rPr>
                <w:lang w:val="en-CA"/>
              </w:rPr>
            </w:pPr>
            <w:r>
              <w:rPr>
                <w:lang w:val="en-CA"/>
              </w:rPr>
              <w:t>1</w:t>
            </w:r>
            <w:ins w:id="277" w:author="Hatch " w:date="2010-09-20T13:01:00Z">
              <w:r>
                <w:rPr>
                  <w:lang w:val="en-CA"/>
                </w:rPr>
                <w:t>1</w:t>
              </w:r>
            </w:ins>
            <w:del w:id="278" w:author="Hatch " w:date="2010-09-20T13:01:00Z">
              <w:r w:rsidDel="006D084E">
                <w:rPr>
                  <w:lang w:val="en-CA"/>
                </w:rPr>
                <w:delText>0</w:delText>
              </w:r>
            </w:del>
            <w:r>
              <w:rPr>
                <w:lang w:val="en-CA"/>
              </w:rPr>
              <w:t>.</w:t>
            </w:r>
          </w:p>
        </w:tc>
        <w:tc>
          <w:tcPr>
            <w:tcW w:w="5767" w:type="dxa"/>
          </w:tcPr>
          <w:p w:rsidR="005F3369" w:rsidRDefault="005F3369" w:rsidP="00477589">
            <w:pPr>
              <w:pStyle w:val="Corpsdetexte"/>
              <w:spacing w:before="40" w:after="40"/>
              <w:rPr>
                <w:lang w:val="en-CA"/>
              </w:rPr>
            </w:pPr>
            <w:r>
              <w:rPr>
                <w:lang w:val="en-CA"/>
              </w:rPr>
              <w:t>Visa Liaison Agent, Koné assists assignee with Residency Card Delivery (Pink Card)</w:t>
            </w:r>
          </w:p>
        </w:tc>
        <w:tc>
          <w:tcPr>
            <w:tcW w:w="1809" w:type="dxa"/>
          </w:tcPr>
          <w:p w:rsidR="005F3369" w:rsidRDefault="005F3369" w:rsidP="00477589">
            <w:pPr>
              <w:pStyle w:val="Corpsdetexte"/>
              <w:spacing w:before="40" w:after="40"/>
              <w:jc w:val="center"/>
              <w:rPr>
                <w:sz w:val="18"/>
                <w:szCs w:val="18"/>
                <w:lang w:val="en-CA"/>
              </w:rPr>
            </w:pPr>
            <w:r>
              <w:rPr>
                <w:sz w:val="18"/>
                <w:szCs w:val="18"/>
                <w:lang w:val="en-CA"/>
              </w:rPr>
              <w:t>Visa Liaison Agent, Koné</w:t>
            </w:r>
          </w:p>
        </w:tc>
        <w:tc>
          <w:tcPr>
            <w:tcW w:w="1889" w:type="dxa"/>
          </w:tcPr>
          <w:p w:rsidR="005F3369" w:rsidRPr="00283593" w:rsidRDefault="005F3369" w:rsidP="00477589">
            <w:pPr>
              <w:tabs>
                <w:tab w:val="left" w:pos="1440"/>
              </w:tabs>
              <w:rPr>
                <w:sz w:val="18"/>
                <w:szCs w:val="18"/>
                <w:lang w:val="es-DO"/>
              </w:rPr>
            </w:pPr>
          </w:p>
        </w:tc>
      </w:tr>
    </w:tbl>
    <w:p w:rsidR="005F3369" w:rsidRDefault="005F3369" w:rsidP="007E46A0">
      <w:pPr>
        <w:pStyle w:val="Corpsdetexte"/>
        <w:spacing w:after="20"/>
        <w:jc w:val="center"/>
        <w:rPr>
          <w:lang w:val="en-CA"/>
        </w:rPr>
      </w:pPr>
    </w:p>
    <w:p w:rsidR="005F3369" w:rsidRDefault="005F3369" w:rsidP="00A35900">
      <w:pPr>
        <w:pStyle w:val="Corpsdetexte"/>
        <w:spacing w:after="20"/>
      </w:pPr>
    </w:p>
    <w:p w:rsidR="005F3369" w:rsidRPr="00AB51E3" w:rsidRDefault="005F3369" w:rsidP="007E46A0">
      <w:pPr>
        <w:pStyle w:val="Corpsdetexte"/>
        <w:spacing w:after="20"/>
        <w:jc w:val="center"/>
        <w:rPr>
          <w:b/>
          <w:bCs/>
          <w:sz w:val="32"/>
          <w:szCs w:val="32"/>
        </w:rPr>
      </w:pPr>
      <w:r w:rsidRPr="00AB51E3">
        <w:rPr>
          <w:b/>
          <w:bCs/>
          <w:sz w:val="32"/>
          <w:szCs w:val="32"/>
        </w:rPr>
        <w:t>Appendix A</w:t>
      </w:r>
    </w:p>
    <w:p w:rsidR="005F3369" w:rsidRPr="00AB51E3" w:rsidRDefault="005F3369" w:rsidP="00EC73D2">
      <w:pPr>
        <w:pStyle w:val="Corpsdetexte"/>
        <w:spacing w:after="20"/>
        <w:jc w:val="center"/>
        <w:rPr>
          <w:b/>
          <w:bCs/>
          <w:sz w:val="32"/>
          <w:szCs w:val="32"/>
        </w:rPr>
      </w:pPr>
    </w:p>
    <w:p w:rsidR="005F3369" w:rsidRPr="00737D28" w:rsidRDefault="005F3369" w:rsidP="00EC73D2">
      <w:pPr>
        <w:pStyle w:val="Corpsdetexte"/>
        <w:spacing w:after="20"/>
        <w:jc w:val="center"/>
        <w:rPr>
          <w:b/>
          <w:bCs/>
          <w:sz w:val="32"/>
          <w:szCs w:val="32"/>
          <w:highlight w:val="yellow"/>
        </w:rPr>
      </w:pPr>
      <w:r>
        <w:rPr>
          <w:b/>
          <w:bCs/>
          <w:sz w:val="32"/>
          <w:szCs w:val="32"/>
        </w:rPr>
        <w:t>Sample Forms</w:t>
      </w:r>
    </w:p>
    <w:p w:rsidR="005F3369" w:rsidRPr="00EC73D2" w:rsidRDefault="005F3369" w:rsidP="00EC73D2">
      <w:pPr>
        <w:pStyle w:val="Corpsdetexte"/>
        <w:rPr>
          <w:lang w:val="en-CA"/>
        </w:rPr>
      </w:pPr>
    </w:p>
    <w:p w:rsidR="005F3369" w:rsidRPr="00326ECD" w:rsidRDefault="005F3369" w:rsidP="00A35544">
      <w:pPr>
        <w:pStyle w:val="End"/>
        <w:rPr>
          <w:b w:val="0"/>
          <w:bCs w:val="0"/>
        </w:rPr>
      </w:pPr>
      <w:bookmarkStart w:id="279" w:name="_Toc197141951"/>
      <w:r w:rsidRPr="000A14B2">
        <w:t xml:space="preserve"> </w:t>
      </w:r>
      <w:bookmarkEnd w:id="279"/>
      <w:r w:rsidRPr="00326ECD">
        <w:rPr>
          <w:b w:val="0"/>
          <w:bCs w:val="0"/>
        </w:rPr>
        <w:t xml:space="preserve">End </w:t>
      </w:r>
      <w:r w:rsidRPr="00326ECD">
        <w:t>of</w:t>
      </w:r>
      <w:r w:rsidRPr="00326ECD">
        <w:rPr>
          <w:b w:val="0"/>
          <w:bCs w:val="0"/>
        </w:rPr>
        <w:t xml:space="preserve"> Document</w:t>
      </w:r>
    </w:p>
    <w:p w:rsidR="005F3369" w:rsidRPr="00326ECD" w:rsidRDefault="005F3369" w:rsidP="00A35900"/>
    <w:sectPr w:rsidR="005F3369" w:rsidRPr="00326ECD" w:rsidSect="00E150F7">
      <w:headerReference w:type="default" r:id="rId11"/>
      <w:pgSz w:w="11909" w:h="16834" w:code="9"/>
      <w:pgMar w:top="1440" w:right="907" w:bottom="907"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369" w:rsidRDefault="005F3369">
      <w:r>
        <w:separator/>
      </w:r>
    </w:p>
  </w:endnote>
  <w:endnote w:type="continuationSeparator" w:id="0">
    <w:p w:rsidR="005F3369" w:rsidRDefault="005F33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Bold">
    <w:altName w:val="Times New Roman"/>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369" w:rsidRDefault="005F3369">
      <w:r>
        <w:separator/>
      </w:r>
    </w:p>
  </w:footnote>
  <w:footnote w:type="continuationSeparator" w:id="0">
    <w:p w:rsidR="005F3369" w:rsidRDefault="005F33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02" w:type="pct"/>
      <w:tblInd w:w="-106" w:type="dxa"/>
      <w:tblBorders>
        <w:bottom w:val="single" w:sz="12" w:space="0" w:color="auto"/>
      </w:tblBorders>
      <w:tblLook w:val="0000"/>
    </w:tblPr>
    <w:tblGrid>
      <w:gridCol w:w="3296"/>
      <w:gridCol w:w="3296"/>
      <w:gridCol w:w="3347"/>
    </w:tblGrid>
    <w:tr w:rsidR="005F3369">
      <w:tc>
        <w:tcPr>
          <w:tcW w:w="1658" w:type="pct"/>
          <w:tcBorders>
            <w:bottom w:val="single" w:sz="12" w:space="0" w:color="auto"/>
          </w:tcBorders>
          <w:vAlign w:val="center"/>
        </w:tcPr>
        <w:p w:rsidR="005F3369" w:rsidRDefault="00B33043" w:rsidP="00637592">
          <w:pPr>
            <w:jc w:val="both"/>
          </w:pPr>
          <w:ins w:id="0" w:author="Xni" w:date="2010-08-16T09:40:00Z">
            <w:r>
              <w:rPr>
                <w:noProof/>
                <w:lang w:val="en-US"/>
              </w:rPr>
              <w:drawing>
                <wp:inline distT="0" distB="0" distL="0" distR="0">
                  <wp:extent cx="733425" cy="704850"/>
                  <wp:effectExtent l="19050" t="0" r="9525" b="0"/>
                  <wp:docPr id="1" name="Image 1" descr="Koniambo New Logo 19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Koniambo New Logo 19KB"/>
                          <pic:cNvPicPr>
                            <a:picLocks noChangeAspect="1" noChangeArrowheads="1"/>
                          </pic:cNvPicPr>
                        </pic:nvPicPr>
                        <pic:blipFill>
                          <a:blip r:embed="rId1"/>
                          <a:srcRect l="9860" t="15295" r="18146" b="20888"/>
                          <a:stretch>
                            <a:fillRect/>
                          </a:stretch>
                        </pic:blipFill>
                        <pic:spPr bwMode="auto">
                          <a:xfrm>
                            <a:off x="0" y="0"/>
                            <a:ext cx="733425" cy="704850"/>
                          </a:xfrm>
                          <a:prstGeom prst="rect">
                            <a:avLst/>
                          </a:prstGeom>
                          <a:noFill/>
                          <a:ln w="9525">
                            <a:noFill/>
                            <a:miter lim="800000"/>
                            <a:headEnd/>
                            <a:tailEnd/>
                          </a:ln>
                        </pic:spPr>
                      </pic:pic>
                    </a:graphicData>
                  </a:graphic>
                </wp:inline>
              </w:drawing>
            </w:r>
          </w:ins>
          <w:r w:rsidR="005F3369">
            <w:t xml:space="preserve">  </w:t>
          </w:r>
        </w:p>
      </w:tc>
      <w:tc>
        <w:tcPr>
          <w:tcW w:w="1658" w:type="pct"/>
          <w:tcBorders>
            <w:bottom w:val="single" w:sz="12" w:space="0" w:color="auto"/>
          </w:tcBorders>
          <w:vAlign w:val="center"/>
        </w:tcPr>
        <w:p w:rsidR="005F3369" w:rsidRPr="00505FE5" w:rsidRDefault="005F3369" w:rsidP="00637592">
          <w:pPr>
            <w:jc w:val="center"/>
            <w:rPr>
              <w:lang w:val="fr-FR"/>
            </w:rPr>
          </w:pPr>
          <w:r>
            <w:rPr>
              <w:rFonts w:ascii="Arial Narrow" w:hAnsi="Arial Narrow" w:cs="Arial Narrow"/>
              <w:sz w:val="24"/>
              <w:szCs w:val="24"/>
              <w:lang w:val="fr-CA"/>
            </w:rPr>
            <w:t>PROJET KONIAMBO</w:t>
          </w:r>
        </w:p>
      </w:tc>
      <w:tc>
        <w:tcPr>
          <w:tcW w:w="1685" w:type="pct"/>
          <w:tcBorders>
            <w:bottom w:val="single" w:sz="12" w:space="0" w:color="auto"/>
          </w:tcBorders>
          <w:vAlign w:val="center"/>
        </w:tcPr>
        <w:p w:rsidR="005F3369" w:rsidRDefault="005F3369" w:rsidP="00E0380F">
          <w:pPr>
            <w:jc w:val="right"/>
          </w:pPr>
        </w:p>
      </w:tc>
    </w:tr>
  </w:tbl>
  <w:p w:rsidR="005F3369" w:rsidRPr="00D0658B" w:rsidRDefault="005F3369" w:rsidP="006B32C6">
    <w:pPr>
      <w:tabs>
        <w:tab w:val="center" w:pos="3382"/>
        <w:tab w:val="left" w:pos="9590"/>
      </w:tabs>
      <w:spacing w:before="60"/>
      <w:jc w:val="right"/>
      <w:rPr>
        <w:caps/>
        <w:sz w:val="16"/>
        <w:szCs w:val="16"/>
        <w:lang w:val="fr-FR"/>
      </w:rPr>
    </w:pPr>
    <w:r w:rsidRPr="005329B8">
      <w:rPr>
        <w:smallCaps/>
        <w:sz w:val="16"/>
        <w:szCs w:val="16"/>
        <w:highlight w:val="yellow"/>
      </w:rPr>
      <w:t>Document No. 319000-00000-PP-GPSV-0001</w:t>
    </w:r>
  </w:p>
  <w:p w:rsidR="005F3369" w:rsidRDefault="005F3369" w:rsidP="006B32C6">
    <w:pPr>
      <w:tabs>
        <w:tab w:val="center" w:pos="3382"/>
        <w:tab w:val="right" w:pos="5288"/>
        <w:tab w:val="left" w:pos="9017"/>
        <w:tab w:val="left" w:pos="9590"/>
      </w:tabs>
      <w:jc w:val="right"/>
      <w:rPr>
        <w:caps/>
        <w:sz w:val="16"/>
        <w:szCs w:val="16"/>
      </w:rPr>
    </w:pPr>
    <w:r w:rsidRPr="00874F3D">
      <w:rPr>
        <w:caps/>
        <w:sz w:val="16"/>
        <w:szCs w:val="16"/>
      </w:rPr>
      <w:t xml:space="preserve">Rev. </w:t>
    </w:r>
    <w:r>
      <w:rPr>
        <w:caps/>
        <w:sz w:val="16"/>
        <w:szCs w:val="16"/>
      </w:rPr>
      <w:t>01 (draft)</w:t>
    </w:r>
  </w:p>
  <w:p w:rsidR="005F3369" w:rsidRDefault="005F3369" w:rsidP="006B32C6">
    <w:pPr>
      <w:tabs>
        <w:tab w:val="center" w:pos="3382"/>
        <w:tab w:val="right" w:pos="5288"/>
        <w:tab w:val="left" w:pos="9017"/>
        <w:tab w:val="left" w:pos="9590"/>
      </w:tabs>
      <w:jc w:val="right"/>
      <w:rPr>
        <w:rStyle w:val="Numrodepage"/>
        <w:rFonts w:cs="Arial"/>
        <w:sz w:val="16"/>
        <w:szCs w:val="16"/>
      </w:rPr>
    </w:pPr>
    <w:r>
      <w:rPr>
        <w:caps/>
        <w:sz w:val="16"/>
        <w:szCs w:val="16"/>
      </w:rPr>
      <w:t xml:space="preserve">PAGE </w:t>
    </w:r>
    <w:r w:rsidR="002E6381" w:rsidRPr="00090C7F">
      <w:rPr>
        <w:rStyle w:val="Numrodepage"/>
        <w:rFonts w:cs="Arial"/>
        <w:sz w:val="16"/>
        <w:szCs w:val="16"/>
      </w:rPr>
      <w:fldChar w:fldCharType="begin"/>
    </w:r>
    <w:r w:rsidRPr="00090C7F">
      <w:rPr>
        <w:rStyle w:val="Numrodepage"/>
        <w:rFonts w:cs="Arial"/>
        <w:sz w:val="16"/>
        <w:szCs w:val="16"/>
      </w:rPr>
      <w:instrText xml:space="preserve"> PAGE </w:instrText>
    </w:r>
    <w:r w:rsidR="002E6381" w:rsidRPr="00090C7F">
      <w:rPr>
        <w:rStyle w:val="Numrodepage"/>
        <w:rFonts w:cs="Arial"/>
        <w:sz w:val="16"/>
        <w:szCs w:val="16"/>
      </w:rPr>
      <w:fldChar w:fldCharType="separate"/>
    </w:r>
    <w:r w:rsidR="00B33043">
      <w:rPr>
        <w:rStyle w:val="Numrodepage"/>
        <w:rFonts w:cs="Arial"/>
        <w:noProof/>
        <w:sz w:val="16"/>
        <w:szCs w:val="16"/>
      </w:rPr>
      <w:t>1</w:t>
    </w:r>
    <w:r w:rsidR="002E6381" w:rsidRPr="00090C7F">
      <w:rPr>
        <w:rStyle w:val="Numrodepage"/>
        <w:rFonts w:cs="Arial"/>
        <w:sz w:val="16"/>
        <w:szCs w:val="16"/>
      </w:rPr>
      <w:fldChar w:fldCharType="end"/>
    </w:r>
    <w:r w:rsidRPr="00090C7F">
      <w:rPr>
        <w:rStyle w:val="Numrodepage"/>
        <w:rFonts w:cs="Arial"/>
        <w:sz w:val="16"/>
        <w:szCs w:val="16"/>
      </w:rPr>
      <w:t xml:space="preserve"> OF</w:t>
    </w:r>
    <w:r>
      <w:rPr>
        <w:rStyle w:val="Numrodepage"/>
        <w:rFonts w:cs="Arial"/>
        <w:sz w:val="16"/>
        <w:szCs w:val="16"/>
      </w:rPr>
      <w:t xml:space="preserve"> </w:t>
    </w:r>
    <w:r w:rsidR="002E6381" w:rsidRPr="00090C7F">
      <w:rPr>
        <w:rStyle w:val="Numrodepage"/>
        <w:rFonts w:cs="Arial"/>
        <w:sz w:val="16"/>
        <w:szCs w:val="16"/>
      </w:rPr>
      <w:fldChar w:fldCharType="begin"/>
    </w:r>
    <w:r w:rsidRPr="00090C7F">
      <w:rPr>
        <w:rStyle w:val="Numrodepage"/>
        <w:rFonts w:cs="Arial"/>
        <w:sz w:val="16"/>
        <w:szCs w:val="16"/>
      </w:rPr>
      <w:instrText xml:space="preserve"> NUMPAGES </w:instrText>
    </w:r>
    <w:r w:rsidR="002E6381" w:rsidRPr="00090C7F">
      <w:rPr>
        <w:rStyle w:val="Numrodepage"/>
        <w:rFonts w:cs="Arial"/>
        <w:sz w:val="16"/>
        <w:szCs w:val="16"/>
      </w:rPr>
      <w:fldChar w:fldCharType="separate"/>
    </w:r>
    <w:r w:rsidR="00B33043">
      <w:rPr>
        <w:rStyle w:val="Numrodepage"/>
        <w:rFonts w:cs="Arial"/>
        <w:noProof/>
        <w:sz w:val="16"/>
        <w:szCs w:val="16"/>
      </w:rPr>
      <w:t>3</w:t>
    </w:r>
    <w:r w:rsidR="002E6381" w:rsidRPr="00090C7F">
      <w:rPr>
        <w:rStyle w:val="Numrodepage"/>
        <w:rFonts w:cs="Arial"/>
        <w:sz w:val="16"/>
        <w:szCs w:val="16"/>
      </w:rPr>
      <w:fldChar w:fldCharType="end"/>
    </w:r>
  </w:p>
  <w:p w:rsidR="005F3369" w:rsidRPr="00874F3D" w:rsidRDefault="005F3369" w:rsidP="006B32C6">
    <w:pPr>
      <w:tabs>
        <w:tab w:val="center" w:pos="3382"/>
        <w:tab w:val="right" w:pos="5288"/>
        <w:tab w:val="left" w:pos="9017"/>
        <w:tab w:val="left" w:pos="9590"/>
      </w:tabs>
      <w:jc w:val="right"/>
      <w:rPr>
        <w:caps/>
        <w:sz w:val="16"/>
        <w:szCs w:val="16"/>
      </w:rPr>
    </w:pPr>
  </w:p>
  <w:p w:rsidR="005F3369" w:rsidRPr="0085797E" w:rsidRDefault="005F3369" w:rsidP="00105CAA">
    <w:pPr>
      <w:spacing w:after="240"/>
      <w:jc w:val="right"/>
      <w:rPr>
        <w:b/>
        <w:bCs/>
        <w:i/>
        <w:iCs/>
        <w:sz w:val="18"/>
        <w:szCs w:val="18"/>
      </w:rPr>
    </w:pPr>
    <w:r>
      <w:rPr>
        <w:b/>
        <w:bCs/>
        <w:i/>
        <w:iCs/>
        <w:sz w:val="18"/>
        <w:szCs w:val="18"/>
      </w:rPr>
      <w:t xml:space="preserve">Procedure – Mobilization Process to </w:t>
    </w:r>
    <w:smartTag w:uri="urn:schemas-microsoft-com:office:smarttags" w:element="State">
      <w:smartTag w:uri="urn:schemas-microsoft-com:office:smarttags" w:element="place">
        <w:r>
          <w:rPr>
            <w:b/>
            <w:bCs/>
            <w:i/>
            <w:iCs/>
            <w:sz w:val="18"/>
            <w:szCs w:val="18"/>
          </w:rPr>
          <w:t>New Caledonia</w:t>
        </w:r>
      </w:smartTag>
    </w:smartTag>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02" w:type="pct"/>
      <w:tblInd w:w="-106" w:type="dxa"/>
      <w:tblBorders>
        <w:bottom w:val="single" w:sz="12" w:space="0" w:color="auto"/>
      </w:tblBorders>
      <w:tblLook w:val="0000"/>
    </w:tblPr>
    <w:tblGrid>
      <w:gridCol w:w="3296"/>
      <w:gridCol w:w="3296"/>
      <w:gridCol w:w="3347"/>
    </w:tblGrid>
    <w:tr w:rsidR="005F3369">
      <w:tc>
        <w:tcPr>
          <w:tcW w:w="1658" w:type="pct"/>
          <w:tcBorders>
            <w:bottom w:val="single" w:sz="12" w:space="0" w:color="auto"/>
          </w:tcBorders>
          <w:vAlign w:val="center"/>
        </w:tcPr>
        <w:p w:rsidR="005F3369" w:rsidRDefault="00B33043" w:rsidP="00637592">
          <w:pPr>
            <w:jc w:val="both"/>
          </w:pPr>
          <w:ins w:id="280" w:author="Xni" w:date="2010-08-16T09:40:00Z">
            <w:r>
              <w:rPr>
                <w:noProof/>
                <w:lang w:val="en-US"/>
              </w:rPr>
              <w:drawing>
                <wp:inline distT="0" distB="0" distL="0" distR="0">
                  <wp:extent cx="733425" cy="704850"/>
                  <wp:effectExtent l="19050" t="0" r="9525" b="0"/>
                  <wp:docPr id="3" name="Image 3" descr="Koniambo New Logo 19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Koniambo New Logo 19KB"/>
                          <pic:cNvPicPr>
                            <a:picLocks noChangeAspect="1" noChangeArrowheads="1"/>
                          </pic:cNvPicPr>
                        </pic:nvPicPr>
                        <pic:blipFill>
                          <a:blip r:embed="rId1"/>
                          <a:srcRect l="9860" t="15295" r="18146" b="20888"/>
                          <a:stretch>
                            <a:fillRect/>
                          </a:stretch>
                        </pic:blipFill>
                        <pic:spPr bwMode="auto">
                          <a:xfrm>
                            <a:off x="0" y="0"/>
                            <a:ext cx="733425" cy="704850"/>
                          </a:xfrm>
                          <a:prstGeom prst="rect">
                            <a:avLst/>
                          </a:prstGeom>
                          <a:noFill/>
                          <a:ln w="9525">
                            <a:noFill/>
                            <a:miter lim="800000"/>
                            <a:headEnd/>
                            <a:tailEnd/>
                          </a:ln>
                        </pic:spPr>
                      </pic:pic>
                    </a:graphicData>
                  </a:graphic>
                </wp:inline>
              </w:drawing>
            </w:r>
          </w:ins>
          <w:r w:rsidR="005F3369">
            <w:t xml:space="preserve">  </w:t>
          </w:r>
        </w:p>
      </w:tc>
      <w:tc>
        <w:tcPr>
          <w:tcW w:w="1658" w:type="pct"/>
          <w:tcBorders>
            <w:bottom w:val="single" w:sz="12" w:space="0" w:color="auto"/>
          </w:tcBorders>
          <w:vAlign w:val="center"/>
        </w:tcPr>
        <w:p w:rsidR="005F3369" w:rsidRPr="00505FE5" w:rsidRDefault="005F3369" w:rsidP="00637592">
          <w:pPr>
            <w:jc w:val="center"/>
            <w:rPr>
              <w:lang w:val="fr-FR"/>
            </w:rPr>
          </w:pPr>
          <w:r>
            <w:rPr>
              <w:rFonts w:ascii="Arial Narrow" w:hAnsi="Arial Narrow" w:cs="Arial Narrow"/>
              <w:sz w:val="24"/>
              <w:szCs w:val="24"/>
              <w:lang w:val="fr-CA"/>
            </w:rPr>
            <w:t>PROJET KONIAMBO</w:t>
          </w:r>
        </w:p>
      </w:tc>
      <w:tc>
        <w:tcPr>
          <w:tcW w:w="1684" w:type="pct"/>
          <w:tcBorders>
            <w:bottom w:val="single" w:sz="12" w:space="0" w:color="auto"/>
          </w:tcBorders>
          <w:vAlign w:val="center"/>
        </w:tcPr>
        <w:p w:rsidR="005F3369" w:rsidRDefault="005F3369" w:rsidP="00E0380F">
          <w:pPr>
            <w:jc w:val="right"/>
          </w:pPr>
        </w:p>
      </w:tc>
    </w:tr>
  </w:tbl>
  <w:p w:rsidR="005F3369" w:rsidRPr="00226854" w:rsidRDefault="005F3369" w:rsidP="004A7108">
    <w:pPr>
      <w:tabs>
        <w:tab w:val="center" w:pos="3382"/>
        <w:tab w:val="left" w:pos="9590"/>
      </w:tabs>
      <w:spacing w:before="60"/>
      <w:jc w:val="right"/>
      <w:rPr>
        <w:caps/>
        <w:sz w:val="16"/>
        <w:szCs w:val="16"/>
        <w:lang w:val="en-US"/>
      </w:rPr>
    </w:pPr>
    <w:r>
      <w:rPr>
        <w:smallCaps/>
        <w:sz w:val="16"/>
        <w:szCs w:val="16"/>
      </w:rPr>
      <w:t>Document No. 319000-00000-PP-XXXX-XXXX</w:t>
    </w:r>
  </w:p>
  <w:p w:rsidR="005F3369" w:rsidRDefault="005F3369" w:rsidP="004A7108">
    <w:pPr>
      <w:tabs>
        <w:tab w:val="center" w:pos="3382"/>
        <w:tab w:val="right" w:pos="5288"/>
        <w:tab w:val="left" w:pos="9017"/>
        <w:tab w:val="left" w:pos="9590"/>
      </w:tabs>
      <w:jc w:val="right"/>
      <w:rPr>
        <w:caps/>
        <w:sz w:val="16"/>
        <w:szCs w:val="16"/>
      </w:rPr>
    </w:pPr>
    <w:r w:rsidRPr="00874F3D">
      <w:rPr>
        <w:caps/>
        <w:sz w:val="16"/>
        <w:szCs w:val="16"/>
      </w:rPr>
      <w:t xml:space="preserve">Rev. </w:t>
    </w:r>
    <w:r>
      <w:rPr>
        <w:caps/>
        <w:sz w:val="16"/>
        <w:szCs w:val="16"/>
      </w:rPr>
      <w:t>A (Draft)</w:t>
    </w:r>
  </w:p>
  <w:p w:rsidR="005F3369" w:rsidRPr="00874F3D" w:rsidRDefault="005F3369" w:rsidP="004A7108">
    <w:pPr>
      <w:tabs>
        <w:tab w:val="center" w:pos="3382"/>
        <w:tab w:val="right" w:pos="5288"/>
        <w:tab w:val="left" w:pos="9017"/>
        <w:tab w:val="left" w:pos="9590"/>
      </w:tabs>
      <w:jc w:val="right"/>
      <w:rPr>
        <w:caps/>
        <w:sz w:val="16"/>
        <w:szCs w:val="16"/>
      </w:rPr>
    </w:pPr>
    <w:r>
      <w:rPr>
        <w:caps/>
        <w:sz w:val="16"/>
        <w:szCs w:val="16"/>
      </w:rPr>
      <w:t xml:space="preserve">PAGE </w:t>
    </w:r>
    <w:r w:rsidR="002E6381" w:rsidRPr="00F52B31">
      <w:rPr>
        <w:rStyle w:val="Numrodepage"/>
        <w:rFonts w:cs="Arial"/>
        <w:sz w:val="16"/>
        <w:szCs w:val="16"/>
      </w:rPr>
      <w:fldChar w:fldCharType="begin"/>
    </w:r>
    <w:r w:rsidRPr="00F52B31">
      <w:rPr>
        <w:rStyle w:val="Numrodepage"/>
        <w:rFonts w:cs="Arial"/>
        <w:sz w:val="16"/>
        <w:szCs w:val="16"/>
      </w:rPr>
      <w:instrText xml:space="preserve"> PAGE </w:instrText>
    </w:r>
    <w:r w:rsidR="002E6381" w:rsidRPr="00F52B31">
      <w:rPr>
        <w:rStyle w:val="Numrodepage"/>
        <w:rFonts w:cs="Arial"/>
        <w:sz w:val="16"/>
        <w:szCs w:val="16"/>
      </w:rPr>
      <w:fldChar w:fldCharType="separate"/>
    </w:r>
    <w:r w:rsidR="00B33043">
      <w:rPr>
        <w:rStyle w:val="Numrodepage"/>
        <w:rFonts w:cs="Arial"/>
        <w:noProof/>
        <w:sz w:val="16"/>
        <w:szCs w:val="16"/>
      </w:rPr>
      <w:t>2</w:t>
    </w:r>
    <w:r w:rsidR="002E6381" w:rsidRPr="00F52B31">
      <w:rPr>
        <w:rStyle w:val="Numrodepage"/>
        <w:rFonts w:cs="Arial"/>
        <w:sz w:val="16"/>
        <w:szCs w:val="16"/>
      </w:rPr>
      <w:fldChar w:fldCharType="end"/>
    </w:r>
    <w:r w:rsidRPr="00F52B31">
      <w:rPr>
        <w:rStyle w:val="Numrodepage"/>
        <w:rFonts w:cs="Arial"/>
        <w:sz w:val="16"/>
        <w:szCs w:val="16"/>
      </w:rPr>
      <w:t xml:space="preserve"> OF </w:t>
    </w:r>
    <w:r>
      <w:rPr>
        <w:rStyle w:val="Numrodepage"/>
        <w:rFonts w:cs="Arial"/>
        <w:sz w:val="16"/>
        <w:szCs w:val="16"/>
      </w:rPr>
      <w:t>6</w:t>
    </w:r>
  </w:p>
  <w:p w:rsidR="005F3369" w:rsidRPr="006B32C6" w:rsidRDefault="005F3369" w:rsidP="006B32C6">
    <w:pPr>
      <w:tabs>
        <w:tab w:val="center" w:pos="3382"/>
        <w:tab w:val="right" w:pos="9360"/>
      </w:tabs>
      <w:jc w:val="right"/>
      <w:rPr>
        <w:smallCaps/>
        <w:sz w:val="12"/>
        <w:szCs w:val="12"/>
      </w:rPr>
    </w:pPr>
  </w:p>
  <w:p w:rsidR="005F3369" w:rsidRPr="00625602" w:rsidRDefault="005F3369" w:rsidP="00556752">
    <w:pPr>
      <w:spacing w:after="60"/>
      <w:jc w:val="right"/>
      <w:rPr>
        <w:i/>
        <w:iCs/>
        <w:sz w:val="18"/>
        <w:szCs w:val="18"/>
      </w:rPr>
    </w:pPr>
    <w:r>
      <w:rPr>
        <w:i/>
        <w:iCs/>
        <w:sz w:val="18"/>
        <w:szCs w:val="18"/>
      </w:rPr>
      <w:t>Procedure</w:t>
    </w:r>
    <w:r w:rsidRPr="00625602">
      <w:rPr>
        <w:i/>
        <w:iCs/>
        <w:sz w:val="18"/>
        <w:szCs w:val="18"/>
      </w:rPr>
      <w:t xml:space="preserve"> –</w:t>
    </w:r>
    <w:r>
      <w:rPr>
        <w:i/>
        <w:iCs/>
        <w:sz w:val="18"/>
        <w:szCs w:val="18"/>
      </w:rPr>
      <w:t xml:space="preserve">Mobilization to </w:t>
    </w:r>
    <w:smartTag w:uri="urn:schemas-microsoft-com:office:smarttags" w:element="State">
      <w:smartTag w:uri="urn:schemas-microsoft-com:office:smarttags" w:element="place">
        <w:r>
          <w:rPr>
            <w:i/>
            <w:iCs/>
            <w:sz w:val="18"/>
            <w:szCs w:val="18"/>
          </w:rPr>
          <w:t>New Caledonia</w:t>
        </w:r>
      </w:smartTag>
    </w:smartTag>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711CB63C"/>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225A428E"/>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2F52A4B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6B90DAE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165E9820"/>
    <w:lvl w:ilvl="0">
      <w:start w:val="1"/>
      <w:numFmt w:val="bullet"/>
      <w:pStyle w:val="Listepuces5"/>
      <w:lvlText w:val=""/>
      <w:lvlJc w:val="left"/>
      <w:pPr>
        <w:tabs>
          <w:tab w:val="num" w:pos="360"/>
        </w:tabs>
        <w:ind w:left="360" w:hanging="360"/>
      </w:pPr>
      <w:rPr>
        <w:rFonts w:ascii="Symbol" w:hAnsi="Symbol" w:hint="default"/>
      </w:rPr>
    </w:lvl>
  </w:abstractNum>
  <w:abstractNum w:abstractNumId="5">
    <w:nsid w:val="0D6A527D"/>
    <w:multiLevelType w:val="hybridMultilevel"/>
    <w:tmpl w:val="2AD80948"/>
    <w:lvl w:ilvl="0" w:tplc="9E6C396E">
      <w:start w:val="1"/>
      <w:numFmt w:val="bullet"/>
      <w:pStyle w:val="Listepuces2"/>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EB71999"/>
    <w:multiLevelType w:val="hybridMultilevel"/>
    <w:tmpl w:val="817C12B4"/>
    <w:lvl w:ilvl="0" w:tplc="D9AAC73E">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70B188F"/>
    <w:multiLevelType w:val="hybridMultilevel"/>
    <w:tmpl w:val="AA40E4F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hint="default"/>
      </w:rPr>
    </w:lvl>
    <w:lvl w:ilvl="8" w:tplc="04090005">
      <w:start w:val="1"/>
      <w:numFmt w:val="bullet"/>
      <w:lvlText w:val=""/>
      <w:lvlJc w:val="left"/>
      <w:pPr>
        <w:ind w:left="6540" w:hanging="360"/>
      </w:pPr>
      <w:rPr>
        <w:rFonts w:ascii="Wingdings" w:hAnsi="Wingdings" w:hint="default"/>
      </w:rPr>
    </w:lvl>
  </w:abstractNum>
  <w:abstractNum w:abstractNumId="8">
    <w:nsid w:val="2778706B"/>
    <w:multiLevelType w:val="hybridMultilevel"/>
    <w:tmpl w:val="810ABCC8"/>
    <w:lvl w:ilvl="0" w:tplc="D30ADA40">
      <w:start w:val="1"/>
      <w:numFmt w:val="bullet"/>
      <w:pStyle w:val="Listepuces4"/>
      <w:lvlText w:val=""/>
      <w:lvlJc w:val="left"/>
      <w:pPr>
        <w:tabs>
          <w:tab w:val="num" w:pos="1440"/>
        </w:tabs>
        <w:ind w:left="144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17A4CC3"/>
    <w:multiLevelType w:val="hybridMultilevel"/>
    <w:tmpl w:val="86FC0ED8"/>
    <w:lvl w:ilvl="0" w:tplc="BBAA0CA6">
      <w:start w:val="1"/>
      <w:numFmt w:val="decimal"/>
      <w:pStyle w:val="Style1"/>
      <w:lvlText w:val="%1."/>
      <w:lvlJc w:val="left"/>
      <w:pPr>
        <w:tabs>
          <w:tab w:val="num" w:pos="792"/>
        </w:tabs>
        <w:ind w:left="936" w:hanging="216"/>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46736195"/>
    <w:multiLevelType w:val="hybridMultilevel"/>
    <w:tmpl w:val="D2CC6C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138715A"/>
    <w:multiLevelType w:val="multilevel"/>
    <w:tmpl w:val="878ED732"/>
    <w:lvl w:ilvl="0">
      <w:start w:val="1"/>
      <w:numFmt w:val="decimal"/>
      <w:pStyle w:val="Titre1"/>
      <w:lvlText w:val="%1."/>
      <w:lvlJc w:val="left"/>
      <w:pPr>
        <w:tabs>
          <w:tab w:val="num" w:pos="1260"/>
        </w:tabs>
        <w:ind w:left="1260" w:hanging="1080"/>
      </w:pPr>
      <w:rPr>
        <w:rFonts w:cs="Times New Roman" w:hint="default"/>
      </w:rPr>
    </w:lvl>
    <w:lvl w:ilvl="1">
      <w:start w:val="1"/>
      <w:numFmt w:val="decimal"/>
      <w:pStyle w:val="Titre2"/>
      <w:lvlText w:val="%1.%2"/>
      <w:lvlJc w:val="left"/>
      <w:pPr>
        <w:tabs>
          <w:tab w:val="num" w:pos="1080"/>
        </w:tabs>
        <w:ind w:left="1080" w:hanging="1080"/>
      </w:pPr>
      <w:rPr>
        <w:rFonts w:cs="Times New Roman" w:hint="default"/>
        <w:b/>
        <w:bCs/>
        <w:sz w:val="28"/>
        <w:szCs w:val="28"/>
      </w:rPr>
    </w:lvl>
    <w:lvl w:ilvl="2">
      <w:start w:val="1"/>
      <w:numFmt w:val="decimal"/>
      <w:pStyle w:val="Titre3"/>
      <w:lvlText w:val="%1.%2.%3"/>
      <w:lvlJc w:val="left"/>
      <w:pPr>
        <w:tabs>
          <w:tab w:val="num" w:pos="1080"/>
        </w:tabs>
        <w:ind w:left="1080" w:hanging="1080"/>
      </w:pPr>
      <w:rPr>
        <w:rFonts w:cs="Times New Roman" w:hint="default"/>
      </w:rPr>
    </w:lvl>
    <w:lvl w:ilvl="3">
      <w:start w:val="1"/>
      <w:numFmt w:val="decimal"/>
      <w:pStyle w:val="Titre4"/>
      <w:lvlText w:val="%1.%2.%3.%4"/>
      <w:lvlJc w:val="left"/>
      <w:pPr>
        <w:tabs>
          <w:tab w:val="num" w:pos="1080"/>
        </w:tabs>
        <w:ind w:left="1080" w:hanging="1080"/>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72625847"/>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nsid w:val="74443558"/>
    <w:multiLevelType w:val="hybridMultilevel"/>
    <w:tmpl w:val="669851F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779B4E08"/>
    <w:multiLevelType w:val="hybridMultilevel"/>
    <w:tmpl w:val="E09C6B26"/>
    <w:lvl w:ilvl="0" w:tplc="FFFFFFFF">
      <w:start w:val="1"/>
      <w:numFmt w:val="bullet"/>
      <w:pStyle w:val="Listepuces3"/>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4"/>
  </w:num>
  <w:num w:numId="7">
    <w:abstractNumId w:val="3"/>
  </w:num>
  <w:num w:numId="8">
    <w:abstractNumId w:val="2"/>
  </w:num>
  <w:num w:numId="9">
    <w:abstractNumId w:val="1"/>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4"/>
  </w:num>
  <w:num w:numId="22">
    <w:abstractNumId w:val="3"/>
  </w:num>
  <w:num w:numId="23">
    <w:abstractNumId w:val="2"/>
  </w:num>
  <w:num w:numId="24">
    <w:abstractNumId w:val="1"/>
  </w:num>
  <w:num w:numId="25">
    <w:abstractNumId w:val="0"/>
  </w:num>
  <w:num w:numId="26">
    <w:abstractNumId w:val="4"/>
  </w:num>
  <w:num w:numId="27">
    <w:abstractNumId w:val="3"/>
  </w:num>
  <w:num w:numId="28">
    <w:abstractNumId w:val="2"/>
  </w:num>
  <w:num w:numId="29">
    <w:abstractNumId w:val="1"/>
  </w:num>
  <w:num w:numId="30">
    <w:abstractNumId w:val="0"/>
  </w:num>
  <w:num w:numId="31">
    <w:abstractNumId w:val="4"/>
  </w:num>
  <w:num w:numId="32">
    <w:abstractNumId w:val="3"/>
  </w:num>
  <w:num w:numId="33">
    <w:abstractNumId w:val="2"/>
  </w:num>
  <w:num w:numId="34">
    <w:abstractNumId w:val="1"/>
  </w:num>
  <w:num w:numId="35">
    <w:abstractNumId w:val="0"/>
  </w:num>
  <w:num w:numId="36">
    <w:abstractNumId w:val="0"/>
  </w:num>
  <w:num w:numId="37">
    <w:abstractNumId w:val="6"/>
  </w:num>
  <w:num w:numId="38">
    <w:abstractNumId w:val="5"/>
  </w:num>
  <w:num w:numId="39">
    <w:abstractNumId w:val="14"/>
  </w:num>
  <w:num w:numId="40">
    <w:abstractNumId w:val="8"/>
  </w:num>
  <w:num w:numId="41">
    <w:abstractNumId w:val="9"/>
  </w:num>
  <w:num w:numId="42">
    <w:abstractNumId w:val="11"/>
  </w:num>
  <w:num w:numId="43">
    <w:abstractNumId w:val="7"/>
  </w:num>
  <w:num w:numId="44">
    <w:abstractNumId w:val="13"/>
  </w:num>
  <w:num w:numId="45">
    <w:abstractNumId w:val="12"/>
  </w:num>
  <w:num w:numId="46">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20"/>
  <w:doNotHyphenateCaps/>
  <w:characterSpacingControl w:val="doNotCompress"/>
  <w:doNotValidateAgainstSchema/>
  <w:doNotDemarcateInvalidXml/>
  <w:hdrShapeDefaults>
    <o:shapedefaults v:ext="edit" spidmax="2051"/>
  </w:hdrShapeDefaults>
  <w:footnotePr>
    <w:footnote w:id="-1"/>
    <w:footnote w:id="0"/>
  </w:footnotePr>
  <w:endnotePr>
    <w:endnote w:id="-1"/>
    <w:endnote w:id="0"/>
  </w:endnotePr>
  <w:compat/>
  <w:rsids>
    <w:rsidRoot w:val="007A638F"/>
    <w:rsid w:val="00005292"/>
    <w:rsid w:val="00017C72"/>
    <w:rsid w:val="00035A2D"/>
    <w:rsid w:val="0004698D"/>
    <w:rsid w:val="000560B0"/>
    <w:rsid w:val="00060A47"/>
    <w:rsid w:val="00063062"/>
    <w:rsid w:val="000675AA"/>
    <w:rsid w:val="00075B6D"/>
    <w:rsid w:val="00083A57"/>
    <w:rsid w:val="00083E02"/>
    <w:rsid w:val="00085CE4"/>
    <w:rsid w:val="00086780"/>
    <w:rsid w:val="00090C7F"/>
    <w:rsid w:val="00097E3B"/>
    <w:rsid w:val="00097F15"/>
    <w:rsid w:val="000A14B2"/>
    <w:rsid w:val="000A6296"/>
    <w:rsid w:val="000C77CF"/>
    <w:rsid w:val="000D3C55"/>
    <w:rsid w:val="000E6AAC"/>
    <w:rsid w:val="000F00CB"/>
    <w:rsid w:val="000F527A"/>
    <w:rsid w:val="00100E4B"/>
    <w:rsid w:val="001023BE"/>
    <w:rsid w:val="00105CAA"/>
    <w:rsid w:val="00110B97"/>
    <w:rsid w:val="001260D5"/>
    <w:rsid w:val="00126372"/>
    <w:rsid w:val="00140B33"/>
    <w:rsid w:val="001551FF"/>
    <w:rsid w:val="00162C46"/>
    <w:rsid w:val="001653C7"/>
    <w:rsid w:val="00165533"/>
    <w:rsid w:val="0016679A"/>
    <w:rsid w:val="00176521"/>
    <w:rsid w:val="0017737E"/>
    <w:rsid w:val="00181133"/>
    <w:rsid w:val="00183E62"/>
    <w:rsid w:val="00190538"/>
    <w:rsid w:val="001A021A"/>
    <w:rsid w:val="001B1B9C"/>
    <w:rsid w:val="001C1FDB"/>
    <w:rsid w:val="001C3303"/>
    <w:rsid w:val="001C3B3E"/>
    <w:rsid w:val="001C6A0D"/>
    <w:rsid w:val="001D0E90"/>
    <w:rsid w:val="001D1E00"/>
    <w:rsid w:val="001D5C0E"/>
    <w:rsid w:val="001F0A80"/>
    <w:rsid w:val="001F3066"/>
    <w:rsid w:val="001F4D8A"/>
    <w:rsid w:val="001F4DC8"/>
    <w:rsid w:val="00214264"/>
    <w:rsid w:val="00214FBA"/>
    <w:rsid w:val="00222928"/>
    <w:rsid w:val="00225829"/>
    <w:rsid w:val="00226854"/>
    <w:rsid w:val="0022685B"/>
    <w:rsid w:val="00226C9C"/>
    <w:rsid w:val="00226DFC"/>
    <w:rsid w:val="00234D3F"/>
    <w:rsid w:val="002362D5"/>
    <w:rsid w:val="002362E5"/>
    <w:rsid w:val="00241CEB"/>
    <w:rsid w:val="00256F14"/>
    <w:rsid w:val="002631B5"/>
    <w:rsid w:val="00275210"/>
    <w:rsid w:val="00277A32"/>
    <w:rsid w:val="002812D2"/>
    <w:rsid w:val="00283593"/>
    <w:rsid w:val="00297A39"/>
    <w:rsid w:val="002B761A"/>
    <w:rsid w:val="002B7C44"/>
    <w:rsid w:val="002C1251"/>
    <w:rsid w:val="002C1B6C"/>
    <w:rsid w:val="002C4F0A"/>
    <w:rsid w:val="002D115D"/>
    <w:rsid w:val="002D6509"/>
    <w:rsid w:val="002D7B69"/>
    <w:rsid w:val="002D7D6D"/>
    <w:rsid w:val="002E0E2C"/>
    <w:rsid w:val="002E14B0"/>
    <w:rsid w:val="002E25D1"/>
    <w:rsid w:val="002E6381"/>
    <w:rsid w:val="002E66FC"/>
    <w:rsid w:val="002F21AD"/>
    <w:rsid w:val="00300AE6"/>
    <w:rsid w:val="00304F3F"/>
    <w:rsid w:val="00314842"/>
    <w:rsid w:val="003207A0"/>
    <w:rsid w:val="0032215B"/>
    <w:rsid w:val="003228A4"/>
    <w:rsid w:val="00326ECD"/>
    <w:rsid w:val="0033346D"/>
    <w:rsid w:val="0034610E"/>
    <w:rsid w:val="00347F1D"/>
    <w:rsid w:val="00351B67"/>
    <w:rsid w:val="0038180B"/>
    <w:rsid w:val="00383961"/>
    <w:rsid w:val="0038498A"/>
    <w:rsid w:val="003A2A7A"/>
    <w:rsid w:val="003A721F"/>
    <w:rsid w:val="003D1A09"/>
    <w:rsid w:val="003D5D00"/>
    <w:rsid w:val="003F0F44"/>
    <w:rsid w:val="003F48AE"/>
    <w:rsid w:val="004177D7"/>
    <w:rsid w:val="00422D7A"/>
    <w:rsid w:val="0042580D"/>
    <w:rsid w:val="0042667D"/>
    <w:rsid w:val="004404AC"/>
    <w:rsid w:val="004570C2"/>
    <w:rsid w:val="00470F4F"/>
    <w:rsid w:val="004762F7"/>
    <w:rsid w:val="00477589"/>
    <w:rsid w:val="00483D21"/>
    <w:rsid w:val="00484C1D"/>
    <w:rsid w:val="00486113"/>
    <w:rsid w:val="00490AAE"/>
    <w:rsid w:val="004915AF"/>
    <w:rsid w:val="004A633F"/>
    <w:rsid w:val="004A7108"/>
    <w:rsid w:val="004B2ECE"/>
    <w:rsid w:val="004B338C"/>
    <w:rsid w:val="004B4C80"/>
    <w:rsid w:val="004B672D"/>
    <w:rsid w:val="004C101D"/>
    <w:rsid w:val="004D162D"/>
    <w:rsid w:val="004E4BA4"/>
    <w:rsid w:val="004F1AFA"/>
    <w:rsid w:val="004F2CC7"/>
    <w:rsid w:val="004F3806"/>
    <w:rsid w:val="00503D6C"/>
    <w:rsid w:val="0050410A"/>
    <w:rsid w:val="00504965"/>
    <w:rsid w:val="00505FE5"/>
    <w:rsid w:val="00507118"/>
    <w:rsid w:val="0051032F"/>
    <w:rsid w:val="005329B8"/>
    <w:rsid w:val="0053788D"/>
    <w:rsid w:val="005411E2"/>
    <w:rsid w:val="005441F3"/>
    <w:rsid w:val="005444BB"/>
    <w:rsid w:val="005505BE"/>
    <w:rsid w:val="0055213D"/>
    <w:rsid w:val="00556752"/>
    <w:rsid w:val="00560943"/>
    <w:rsid w:val="005618EB"/>
    <w:rsid w:val="00563213"/>
    <w:rsid w:val="0056493D"/>
    <w:rsid w:val="00564E44"/>
    <w:rsid w:val="00571B08"/>
    <w:rsid w:val="00574F1C"/>
    <w:rsid w:val="0057752F"/>
    <w:rsid w:val="00580095"/>
    <w:rsid w:val="00582657"/>
    <w:rsid w:val="0058593C"/>
    <w:rsid w:val="00592689"/>
    <w:rsid w:val="005A45ED"/>
    <w:rsid w:val="005A636E"/>
    <w:rsid w:val="005B69F4"/>
    <w:rsid w:val="005B6CB8"/>
    <w:rsid w:val="005C3F37"/>
    <w:rsid w:val="005D181E"/>
    <w:rsid w:val="005D7019"/>
    <w:rsid w:val="005E0899"/>
    <w:rsid w:val="005E1487"/>
    <w:rsid w:val="005F3369"/>
    <w:rsid w:val="006101DD"/>
    <w:rsid w:val="00613AC4"/>
    <w:rsid w:val="00614D79"/>
    <w:rsid w:val="006166FB"/>
    <w:rsid w:val="00623F85"/>
    <w:rsid w:val="00625602"/>
    <w:rsid w:val="00627645"/>
    <w:rsid w:val="00637592"/>
    <w:rsid w:val="0064072C"/>
    <w:rsid w:val="00654393"/>
    <w:rsid w:val="00661473"/>
    <w:rsid w:val="00663A17"/>
    <w:rsid w:val="0066489C"/>
    <w:rsid w:val="0066533D"/>
    <w:rsid w:val="00665F04"/>
    <w:rsid w:val="00672FA4"/>
    <w:rsid w:val="00676241"/>
    <w:rsid w:val="006829D2"/>
    <w:rsid w:val="006832DF"/>
    <w:rsid w:val="00683CFB"/>
    <w:rsid w:val="0069024B"/>
    <w:rsid w:val="0069056D"/>
    <w:rsid w:val="00692817"/>
    <w:rsid w:val="00694E95"/>
    <w:rsid w:val="00695BC2"/>
    <w:rsid w:val="00696C97"/>
    <w:rsid w:val="00697764"/>
    <w:rsid w:val="006A6D1E"/>
    <w:rsid w:val="006B32C6"/>
    <w:rsid w:val="006C048A"/>
    <w:rsid w:val="006C4BA7"/>
    <w:rsid w:val="006C6636"/>
    <w:rsid w:val="006D084E"/>
    <w:rsid w:val="006D5081"/>
    <w:rsid w:val="006E0139"/>
    <w:rsid w:val="006E2357"/>
    <w:rsid w:val="006E39B9"/>
    <w:rsid w:val="006F1250"/>
    <w:rsid w:val="006F59A3"/>
    <w:rsid w:val="00703123"/>
    <w:rsid w:val="00703A6E"/>
    <w:rsid w:val="0070758E"/>
    <w:rsid w:val="00713231"/>
    <w:rsid w:val="007134E0"/>
    <w:rsid w:val="00724A6C"/>
    <w:rsid w:val="00730F90"/>
    <w:rsid w:val="007325EB"/>
    <w:rsid w:val="00733C67"/>
    <w:rsid w:val="00737D28"/>
    <w:rsid w:val="00743C48"/>
    <w:rsid w:val="00746BE1"/>
    <w:rsid w:val="00756C33"/>
    <w:rsid w:val="00756FAF"/>
    <w:rsid w:val="00763E8B"/>
    <w:rsid w:val="00764D2E"/>
    <w:rsid w:val="007738F7"/>
    <w:rsid w:val="0077638C"/>
    <w:rsid w:val="00780012"/>
    <w:rsid w:val="00786174"/>
    <w:rsid w:val="00786E3C"/>
    <w:rsid w:val="007A2D5F"/>
    <w:rsid w:val="007A51B4"/>
    <w:rsid w:val="007A62AE"/>
    <w:rsid w:val="007A638F"/>
    <w:rsid w:val="007A6B37"/>
    <w:rsid w:val="007B3BB8"/>
    <w:rsid w:val="007B41AB"/>
    <w:rsid w:val="007B4CCD"/>
    <w:rsid w:val="007B5902"/>
    <w:rsid w:val="007B61B3"/>
    <w:rsid w:val="007B6598"/>
    <w:rsid w:val="007C7463"/>
    <w:rsid w:val="007D0CFF"/>
    <w:rsid w:val="007D15FD"/>
    <w:rsid w:val="007E06A4"/>
    <w:rsid w:val="007E46A0"/>
    <w:rsid w:val="007F541E"/>
    <w:rsid w:val="008126EB"/>
    <w:rsid w:val="008233AA"/>
    <w:rsid w:val="0083184C"/>
    <w:rsid w:val="00833097"/>
    <w:rsid w:val="008439B5"/>
    <w:rsid w:val="008458B0"/>
    <w:rsid w:val="008542C1"/>
    <w:rsid w:val="00855D78"/>
    <w:rsid w:val="00856A67"/>
    <w:rsid w:val="0085797E"/>
    <w:rsid w:val="00874F3D"/>
    <w:rsid w:val="00881AB6"/>
    <w:rsid w:val="0088789C"/>
    <w:rsid w:val="00890BC0"/>
    <w:rsid w:val="008B3570"/>
    <w:rsid w:val="008C1060"/>
    <w:rsid w:val="008C10CD"/>
    <w:rsid w:val="008C5534"/>
    <w:rsid w:val="008C585A"/>
    <w:rsid w:val="008C633C"/>
    <w:rsid w:val="008D6B4F"/>
    <w:rsid w:val="008E0DDD"/>
    <w:rsid w:val="008E1C66"/>
    <w:rsid w:val="008E33AA"/>
    <w:rsid w:val="008F12ED"/>
    <w:rsid w:val="008F50AA"/>
    <w:rsid w:val="00900C36"/>
    <w:rsid w:val="00905823"/>
    <w:rsid w:val="0090700F"/>
    <w:rsid w:val="00907270"/>
    <w:rsid w:val="009219C8"/>
    <w:rsid w:val="009324FF"/>
    <w:rsid w:val="00935167"/>
    <w:rsid w:val="0093709C"/>
    <w:rsid w:val="00937816"/>
    <w:rsid w:val="00937EAD"/>
    <w:rsid w:val="00942D2B"/>
    <w:rsid w:val="009453FA"/>
    <w:rsid w:val="009509E2"/>
    <w:rsid w:val="00953463"/>
    <w:rsid w:val="009537D7"/>
    <w:rsid w:val="00962DD5"/>
    <w:rsid w:val="009737CD"/>
    <w:rsid w:val="00976582"/>
    <w:rsid w:val="009859C8"/>
    <w:rsid w:val="00986B42"/>
    <w:rsid w:val="00991AB2"/>
    <w:rsid w:val="009936FC"/>
    <w:rsid w:val="00994926"/>
    <w:rsid w:val="009A065C"/>
    <w:rsid w:val="009A5C3D"/>
    <w:rsid w:val="009B6093"/>
    <w:rsid w:val="009C52CA"/>
    <w:rsid w:val="009D1BEE"/>
    <w:rsid w:val="009E57AC"/>
    <w:rsid w:val="009E6E9C"/>
    <w:rsid w:val="009E702F"/>
    <w:rsid w:val="009F2F20"/>
    <w:rsid w:val="009F343F"/>
    <w:rsid w:val="009F7138"/>
    <w:rsid w:val="00A06B04"/>
    <w:rsid w:val="00A116A3"/>
    <w:rsid w:val="00A145A5"/>
    <w:rsid w:val="00A23BDC"/>
    <w:rsid w:val="00A25AD3"/>
    <w:rsid w:val="00A2604D"/>
    <w:rsid w:val="00A27A96"/>
    <w:rsid w:val="00A300FF"/>
    <w:rsid w:val="00A317A8"/>
    <w:rsid w:val="00A329CA"/>
    <w:rsid w:val="00A35544"/>
    <w:rsid w:val="00A35900"/>
    <w:rsid w:val="00A35CB8"/>
    <w:rsid w:val="00A60966"/>
    <w:rsid w:val="00A61144"/>
    <w:rsid w:val="00A749B6"/>
    <w:rsid w:val="00A74EE7"/>
    <w:rsid w:val="00A77B72"/>
    <w:rsid w:val="00A90399"/>
    <w:rsid w:val="00A90559"/>
    <w:rsid w:val="00A9281A"/>
    <w:rsid w:val="00A94D69"/>
    <w:rsid w:val="00AA178C"/>
    <w:rsid w:val="00AA2E0B"/>
    <w:rsid w:val="00AA340D"/>
    <w:rsid w:val="00AA7B10"/>
    <w:rsid w:val="00AB22D5"/>
    <w:rsid w:val="00AB51E3"/>
    <w:rsid w:val="00AC254F"/>
    <w:rsid w:val="00AC51CE"/>
    <w:rsid w:val="00AD0E62"/>
    <w:rsid w:val="00AD1254"/>
    <w:rsid w:val="00AD1F16"/>
    <w:rsid w:val="00AD2890"/>
    <w:rsid w:val="00B03B05"/>
    <w:rsid w:val="00B06913"/>
    <w:rsid w:val="00B15A2C"/>
    <w:rsid w:val="00B170D3"/>
    <w:rsid w:val="00B27C1F"/>
    <w:rsid w:val="00B33043"/>
    <w:rsid w:val="00B41868"/>
    <w:rsid w:val="00B44CFD"/>
    <w:rsid w:val="00B61EE9"/>
    <w:rsid w:val="00B62E49"/>
    <w:rsid w:val="00B639DE"/>
    <w:rsid w:val="00B70634"/>
    <w:rsid w:val="00B715B4"/>
    <w:rsid w:val="00B82CF8"/>
    <w:rsid w:val="00B85887"/>
    <w:rsid w:val="00B876E2"/>
    <w:rsid w:val="00B91B75"/>
    <w:rsid w:val="00B96D5A"/>
    <w:rsid w:val="00BA02F9"/>
    <w:rsid w:val="00BA6405"/>
    <w:rsid w:val="00BA7AE1"/>
    <w:rsid w:val="00BB080A"/>
    <w:rsid w:val="00BB2AEE"/>
    <w:rsid w:val="00BB2F29"/>
    <w:rsid w:val="00BB3624"/>
    <w:rsid w:val="00BB6C18"/>
    <w:rsid w:val="00BC7D11"/>
    <w:rsid w:val="00BD3F4C"/>
    <w:rsid w:val="00BD656E"/>
    <w:rsid w:val="00BE1967"/>
    <w:rsid w:val="00BE1C51"/>
    <w:rsid w:val="00BE3141"/>
    <w:rsid w:val="00BE6198"/>
    <w:rsid w:val="00BF036C"/>
    <w:rsid w:val="00BF1A5C"/>
    <w:rsid w:val="00BF636B"/>
    <w:rsid w:val="00C06169"/>
    <w:rsid w:val="00C06AA2"/>
    <w:rsid w:val="00C1231A"/>
    <w:rsid w:val="00C25E5E"/>
    <w:rsid w:val="00C34737"/>
    <w:rsid w:val="00C3779F"/>
    <w:rsid w:val="00C45E20"/>
    <w:rsid w:val="00C470D8"/>
    <w:rsid w:val="00C6291A"/>
    <w:rsid w:val="00C67C6D"/>
    <w:rsid w:val="00C766B2"/>
    <w:rsid w:val="00C77292"/>
    <w:rsid w:val="00C7787D"/>
    <w:rsid w:val="00C77FBB"/>
    <w:rsid w:val="00C9080D"/>
    <w:rsid w:val="00CA411C"/>
    <w:rsid w:val="00CA6F71"/>
    <w:rsid w:val="00CB6041"/>
    <w:rsid w:val="00CB70DB"/>
    <w:rsid w:val="00CC2B2C"/>
    <w:rsid w:val="00CD788F"/>
    <w:rsid w:val="00CE14C7"/>
    <w:rsid w:val="00CE4633"/>
    <w:rsid w:val="00CE6578"/>
    <w:rsid w:val="00CF7810"/>
    <w:rsid w:val="00D01DC2"/>
    <w:rsid w:val="00D0658B"/>
    <w:rsid w:val="00D123AE"/>
    <w:rsid w:val="00D13AF5"/>
    <w:rsid w:val="00D1507A"/>
    <w:rsid w:val="00D2401B"/>
    <w:rsid w:val="00D27295"/>
    <w:rsid w:val="00D27E95"/>
    <w:rsid w:val="00D36905"/>
    <w:rsid w:val="00D4254E"/>
    <w:rsid w:val="00D425CA"/>
    <w:rsid w:val="00D46C25"/>
    <w:rsid w:val="00D536B4"/>
    <w:rsid w:val="00D5400C"/>
    <w:rsid w:val="00D5606A"/>
    <w:rsid w:val="00D56D7E"/>
    <w:rsid w:val="00D625DB"/>
    <w:rsid w:val="00D62EF3"/>
    <w:rsid w:val="00D64AFE"/>
    <w:rsid w:val="00D72526"/>
    <w:rsid w:val="00D82C00"/>
    <w:rsid w:val="00D83C96"/>
    <w:rsid w:val="00D85C72"/>
    <w:rsid w:val="00D900A1"/>
    <w:rsid w:val="00D94A11"/>
    <w:rsid w:val="00D96C4D"/>
    <w:rsid w:val="00DA0AA4"/>
    <w:rsid w:val="00DA1333"/>
    <w:rsid w:val="00DC2527"/>
    <w:rsid w:val="00DD7926"/>
    <w:rsid w:val="00DE2FF7"/>
    <w:rsid w:val="00DE3491"/>
    <w:rsid w:val="00DE493C"/>
    <w:rsid w:val="00DF4214"/>
    <w:rsid w:val="00DF4C91"/>
    <w:rsid w:val="00DF76DD"/>
    <w:rsid w:val="00E0380F"/>
    <w:rsid w:val="00E05BBC"/>
    <w:rsid w:val="00E12828"/>
    <w:rsid w:val="00E150F7"/>
    <w:rsid w:val="00E2208E"/>
    <w:rsid w:val="00E313BF"/>
    <w:rsid w:val="00E44B2C"/>
    <w:rsid w:val="00E54CD3"/>
    <w:rsid w:val="00E559C7"/>
    <w:rsid w:val="00E56FE0"/>
    <w:rsid w:val="00E60E30"/>
    <w:rsid w:val="00E67F65"/>
    <w:rsid w:val="00E7166F"/>
    <w:rsid w:val="00E75BBB"/>
    <w:rsid w:val="00E90596"/>
    <w:rsid w:val="00E9140A"/>
    <w:rsid w:val="00E942BA"/>
    <w:rsid w:val="00EA2AB9"/>
    <w:rsid w:val="00EA4B45"/>
    <w:rsid w:val="00EB0610"/>
    <w:rsid w:val="00EB1859"/>
    <w:rsid w:val="00EB6AD0"/>
    <w:rsid w:val="00EC4C77"/>
    <w:rsid w:val="00EC73D2"/>
    <w:rsid w:val="00ED1F2A"/>
    <w:rsid w:val="00ED4B54"/>
    <w:rsid w:val="00EE431B"/>
    <w:rsid w:val="00EE7086"/>
    <w:rsid w:val="00F016CE"/>
    <w:rsid w:val="00F035C3"/>
    <w:rsid w:val="00F0440F"/>
    <w:rsid w:val="00F04B05"/>
    <w:rsid w:val="00F07B1B"/>
    <w:rsid w:val="00F1395D"/>
    <w:rsid w:val="00F14C1C"/>
    <w:rsid w:val="00F17D9D"/>
    <w:rsid w:val="00F17E8A"/>
    <w:rsid w:val="00F21289"/>
    <w:rsid w:val="00F2491C"/>
    <w:rsid w:val="00F24FC2"/>
    <w:rsid w:val="00F25013"/>
    <w:rsid w:val="00F2772A"/>
    <w:rsid w:val="00F34B6C"/>
    <w:rsid w:val="00F37F81"/>
    <w:rsid w:val="00F50C1C"/>
    <w:rsid w:val="00F5265F"/>
    <w:rsid w:val="00F52B31"/>
    <w:rsid w:val="00F538F0"/>
    <w:rsid w:val="00F60462"/>
    <w:rsid w:val="00F62501"/>
    <w:rsid w:val="00F75C03"/>
    <w:rsid w:val="00F77A3B"/>
    <w:rsid w:val="00F80DC0"/>
    <w:rsid w:val="00F876C6"/>
    <w:rsid w:val="00F93C3C"/>
    <w:rsid w:val="00F95605"/>
    <w:rsid w:val="00FA06F7"/>
    <w:rsid w:val="00FA262E"/>
    <w:rsid w:val="00FA314C"/>
    <w:rsid w:val="00FA5685"/>
    <w:rsid w:val="00FB2ECC"/>
    <w:rsid w:val="00FC2AE4"/>
    <w:rsid w:val="00FC2CA7"/>
    <w:rsid w:val="00FC3B12"/>
    <w:rsid w:val="00FC52B5"/>
    <w:rsid w:val="00FC6A48"/>
    <w:rsid w:val="00FD035F"/>
    <w:rsid w:val="00FD0D01"/>
    <w:rsid w:val="00FE0E4C"/>
    <w:rsid w:val="00FE266C"/>
    <w:rsid w:val="00FE2CDF"/>
    <w:rsid w:val="00FF2B42"/>
    <w:rsid w:val="00FF4CB7"/>
    <w:rsid w:val="00FF6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ate"/>
  <w:smartTagType w:namespaceuri="urn:schemas-microsoft-com:office:smarttags" w:name="plac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33D"/>
    <w:rPr>
      <w:rFonts w:ascii="Arial" w:hAnsi="Arial" w:cs="Arial"/>
      <w:sz w:val="20"/>
      <w:szCs w:val="20"/>
      <w:lang w:val="en-AU"/>
    </w:rPr>
  </w:style>
  <w:style w:type="paragraph" w:styleId="Titre1">
    <w:name w:val="heading 1"/>
    <w:basedOn w:val="Normal"/>
    <w:next w:val="Corpsdetexte"/>
    <w:link w:val="Titre1Car"/>
    <w:uiPriority w:val="99"/>
    <w:qFormat/>
    <w:rsid w:val="002E66FC"/>
    <w:pPr>
      <w:keepNext/>
      <w:keepLines/>
      <w:numPr>
        <w:numId w:val="42"/>
      </w:numPr>
      <w:spacing w:before="240" w:after="140"/>
      <w:outlineLvl w:val="0"/>
    </w:pPr>
    <w:rPr>
      <w:rFonts w:ascii="Verdana" w:hAnsi="Verdana" w:cs="Verdana"/>
      <w:b/>
      <w:bCs/>
      <w:sz w:val="28"/>
      <w:szCs w:val="28"/>
      <w:lang w:val="en-CA"/>
    </w:rPr>
  </w:style>
  <w:style w:type="paragraph" w:styleId="Titre2">
    <w:name w:val="heading 2"/>
    <w:basedOn w:val="Normal"/>
    <w:next w:val="Corpsdetexte"/>
    <w:link w:val="Titre2Car"/>
    <w:uiPriority w:val="99"/>
    <w:qFormat/>
    <w:rsid w:val="002E66FC"/>
    <w:pPr>
      <w:keepNext/>
      <w:keepLines/>
      <w:numPr>
        <w:ilvl w:val="1"/>
        <w:numId w:val="42"/>
      </w:numPr>
      <w:spacing w:after="140"/>
      <w:outlineLvl w:val="1"/>
    </w:pPr>
    <w:rPr>
      <w:rFonts w:ascii="Verdana" w:hAnsi="Verdana" w:cs="Verdana"/>
      <w:b/>
      <w:bCs/>
      <w:sz w:val="26"/>
      <w:szCs w:val="26"/>
      <w:lang w:val="en-CA"/>
    </w:rPr>
  </w:style>
  <w:style w:type="paragraph" w:styleId="Titre3">
    <w:name w:val="heading 3"/>
    <w:basedOn w:val="Normal"/>
    <w:next w:val="Corpsdetexte"/>
    <w:link w:val="Titre3Car"/>
    <w:uiPriority w:val="99"/>
    <w:qFormat/>
    <w:rsid w:val="002E66FC"/>
    <w:pPr>
      <w:keepNext/>
      <w:keepLines/>
      <w:numPr>
        <w:ilvl w:val="2"/>
        <w:numId w:val="42"/>
      </w:numPr>
      <w:spacing w:after="140"/>
      <w:outlineLvl w:val="2"/>
    </w:pPr>
    <w:rPr>
      <w:rFonts w:ascii="Verdana" w:hAnsi="Verdana" w:cs="Verdana"/>
      <w:b/>
      <w:bCs/>
      <w:sz w:val="24"/>
      <w:szCs w:val="24"/>
      <w:lang w:val="en-CA"/>
    </w:rPr>
  </w:style>
  <w:style w:type="paragraph" w:styleId="Titre4">
    <w:name w:val="heading 4"/>
    <w:basedOn w:val="Normal"/>
    <w:next w:val="Corpsdetexte"/>
    <w:link w:val="Titre4Car"/>
    <w:uiPriority w:val="99"/>
    <w:qFormat/>
    <w:rsid w:val="002E66FC"/>
    <w:pPr>
      <w:keepNext/>
      <w:keepLines/>
      <w:numPr>
        <w:ilvl w:val="3"/>
        <w:numId w:val="42"/>
      </w:numPr>
      <w:spacing w:after="140"/>
      <w:outlineLvl w:val="3"/>
    </w:pPr>
    <w:rPr>
      <w:rFonts w:ascii="Verdana" w:hAnsi="Verdana" w:cs="Verdana"/>
      <w:sz w:val="24"/>
      <w:szCs w:val="24"/>
      <w:lang w:val="en-CA"/>
    </w:rPr>
  </w:style>
  <w:style w:type="paragraph" w:styleId="Titre5">
    <w:name w:val="heading 5"/>
    <w:basedOn w:val="Normal"/>
    <w:next w:val="Corpsdetexte"/>
    <w:link w:val="Titre5Car"/>
    <w:uiPriority w:val="99"/>
    <w:qFormat/>
    <w:rsid w:val="002E66FC"/>
    <w:pPr>
      <w:numPr>
        <w:ilvl w:val="4"/>
        <w:numId w:val="42"/>
      </w:numPr>
      <w:spacing w:before="60"/>
      <w:jc w:val="both"/>
      <w:outlineLvl w:val="4"/>
    </w:pPr>
    <w:rPr>
      <w:rFonts w:ascii="Verdana" w:hAnsi="Verdana" w:cs="Verdana"/>
      <w:sz w:val="22"/>
      <w:szCs w:val="22"/>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6101DD"/>
    <w:rPr>
      <w:rFonts w:ascii="Verdana" w:hAnsi="Verdana" w:cs="Verdana"/>
      <w:b/>
      <w:bCs/>
      <w:sz w:val="28"/>
      <w:szCs w:val="28"/>
      <w:lang w:val="en-CA"/>
    </w:rPr>
  </w:style>
  <w:style w:type="character" w:customStyle="1" w:styleId="Titre2Car">
    <w:name w:val="Titre 2 Car"/>
    <w:basedOn w:val="Policepardfaut"/>
    <w:link w:val="Titre2"/>
    <w:uiPriority w:val="99"/>
    <w:locked/>
    <w:rsid w:val="006101DD"/>
    <w:rPr>
      <w:rFonts w:ascii="Verdana" w:hAnsi="Verdana" w:cs="Verdana"/>
      <w:b/>
      <w:bCs/>
      <w:sz w:val="26"/>
      <w:szCs w:val="26"/>
      <w:lang w:val="en-CA"/>
    </w:rPr>
  </w:style>
  <w:style w:type="character" w:customStyle="1" w:styleId="Titre3Car">
    <w:name w:val="Titre 3 Car"/>
    <w:basedOn w:val="Policepardfaut"/>
    <w:link w:val="Titre3"/>
    <w:uiPriority w:val="99"/>
    <w:locked/>
    <w:rsid w:val="006101DD"/>
    <w:rPr>
      <w:rFonts w:ascii="Verdana" w:hAnsi="Verdana" w:cs="Verdana"/>
      <w:b/>
      <w:bCs/>
      <w:sz w:val="24"/>
      <w:szCs w:val="24"/>
      <w:lang w:val="en-CA"/>
    </w:rPr>
  </w:style>
  <w:style w:type="character" w:customStyle="1" w:styleId="Titre4Car">
    <w:name w:val="Titre 4 Car"/>
    <w:basedOn w:val="Policepardfaut"/>
    <w:link w:val="Titre4"/>
    <w:uiPriority w:val="99"/>
    <w:locked/>
    <w:rsid w:val="006101DD"/>
    <w:rPr>
      <w:rFonts w:ascii="Verdana" w:hAnsi="Verdana" w:cs="Verdana"/>
      <w:sz w:val="24"/>
      <w:szCs w:val="24"/>
      <w:lang w:val="en-CA"/>
    </w:rPr>
  </w:style>
  <w:style w:type="character" w:customStyle="1" w:styleId="Titre5Car">
    <w:name w:val="Titre 5 Car"/>
    <w:basedOn w:val="Policepardfaut"/>
    <w:link w:val="Titre5"/>
    <w:uiPriority w:val="99"/>
    <w:locked/>
    <w:rsid w:val="006101DD"/>
    <w:rPr>
      <w:rFonts w:ascii="Verdana" w:hAnsi="Verdana" w:cs="Verdana"/>
      <w:lang w:val="en-CA"/>
    </w:rPr>
  </w:style>
  <w:style w:type="paragraph" w:styleId="Titre">
    <w:name w:val="Title"/>
    <w:basedOn w:val="Normal"/>
    <w:link w:val="TitreCar"/>
    <w:uiPriority w:val="99"/>
    <w:qFormat/>
    <w:rsid w:val="0066533D"/>
    <w:pPr>
      <w:spacing w:after="240"/>
      <w:jc w:val="center"/>
    </w:pPr>
    <w:rPr>
      <w:b/>
      <w:bCs/>
      <w:kern w:val="28"/>
      <w:sz w:val="22"/>
      <w:szCs w:val="22"/>
    </w:rPr>
  </w:style>
  <w:style w:type="character" w:customStyle="1" w:styleId="TitreCar">
    <w:name w:val="Titre Car"/>
    <w:basedOn w:val="Policepardfaut"/>
    <w:link w:val="Titre"/>
    <w:uiPriority w:val="99"/>
    <w:locked/>
    <w:rsid w:val="006101DD"/>
    <w:rPr>
      <w:rFonts w:ascii="Cambria" w:hAnsi="Cambria" w:cs="Times New Roman"/>
      <w:b/>
      <w:bCs/>
      <w:kern w:val="28"/>
      <w:sz w:val="32"/>
      <w:szCs w:val="32"/>
      <w:lang w:val="en-AU"/>
    </w:rPr>
  </w:style>
  <w:style w:type="paragraph" w:styleId="Corpsdetexte">
    <w:name w:val="Body Text"/>
    <w:basedOn w:val="Normal"/>
    <w:link w:val="CorpsdetexteCar"/>
    <w:uiPriority w:val="99"/>
    <w:rsid w:val="0066533D"/>
    <w:pPr>
      <w:spacing w:after="140"/>
      <w:jc w:val="both"/>
    </w:pPr>
  </w:style>
  <w:style w:type="character" w:customStyle="1" w:styleId="CorpsdetexteCar">
    <w:name w:val="Corps de texte Car"/>
    <w:basedOn w:val="Policepardfaut"/>
    <w:link w:val="Corpsdetexte"/>
    <w:uiPriority w:val="99"/>
    <w:semiHidden/>
    <w:locked/>
    <w:rsid w:val="006101DD"/>
    <w:rPr>
      <w:rFonts w:ascii="Arial" w:hAnsi="Arial" w:cs="Arial"/>
      <w:sz w:val="20"/>
      <w:szCs w:val="20"/>
      <w:lang w:val="en-AU"/>
    </w:rPr>
  </w:style>
  <w:style w:type="table" w:styleId="Grilledutableau">
    <w:name w:val="Table Grid"/>
    <w:basedOn w:val="TableauNormal"/>
    <w:uiPriority w:val="99"/>
    <w:rsid w:val="008B3570"/>
    <w:rPr>
      <w:rFonts w:ascii="Arial" w:hAnsi="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rsid w:val="00105CAA"/>
    <w:pPr>
      <w:tabs>
        <w:tab w:val="center" w:pos="4320"/>
        <w:tab w:val="right" w:pos="8640"/>
      </w:tabs>
    </w:pPr>
  </w:style>
  <w:style w:type="character" w:customStyle="1" w:styleId="En-tteCar">
    <w:name w:val="En-tête Car"/>
    <w:basedOn w:val="Policepardfaut"/>
    <w:link w:val="En-tte"/>
    <w:uiPriority w:val="99"/>
    <w:semiHidden/>
    <w:locked/>
    <w:rsid w:val="006101DD"/>
    <w:rPr>
      <w:rFonts w:ascii="Arial" w:hAnsi="Arial" w:cs="Arial"/>
      <w:sz w:val="20"/>
      <w:szCs w:val="20"/>
      <w:lang w:val="en-AU"/>
    </w:rPr>
  </w:style>
  <w:style w:type="paragraph" w:styleId="Pieddepage">
    <w:name w:val="footer"/>
    <w:basedOn w:val="Normal"/>
    <w:link w:val="PieddepageCar"/>
    <w:uiPriority w:val="99"/>
    <w:rsid w:val="00105CAA"/>
    <w:pPr>
      <w:tabs>
        <w:tab w:val="center" w:pos="4320"/>
        <w:tab w:val="right" w:pos="8640"/>
      </w:tabs>
    </w:pPr>
  </w:style>
  <w:style w:type="character" w:customStyle="1" w:styleId="PieddepageCar">
    <w:name w:val="Pied de page Car"/>
    <w:basedOn w:val="Policepardfaut"/>
    <w:link w:val="Pieddepage"/>
    <w:uiPriority w:val="99"/>
    <w:semiHidden/>
    <w:locked/>
    <w:rsid w:val="006101DD"/>
    <w:rPr>
      <w:rFonts w:ascii="Arial" w:hAnsi="Arial" w:cs="Arial"/>
      <w:sz w:val="20"/>
      <w:szCs w:val="20"/>
      <w:lang w:val="en-AU"/>
    </w:rPr>
  </w:style>
  <w:style w:type="character" w:styleId="Numrodepage">
    <w:name w:val="page number"/>
    <w:basedOn w:val="Policepardfaut"/>
    <w:uiPriority w:val="99"/>
    <w:rsid w:val="00105CAA"/>
    <w:rPr>
      <w:rFonts w:cs="Times New Roman"/>
    </w:rPr>
  </w:style>
  <w:style w:type="character" w:styleId="Lienhypertexte">
    <w:name w:val="Hyperlink"/>
    <w:basedOn w:val="Policepardfaut"/>
    <w:uiPriority w:val="99"/>
    <w:rsid w:val="006E0139"/>
    <w:rPr>
      <w:rFonts w:ascii="Arial" w:hAnsi="Arial" w:cs="Arial"/>
      <w:color w:val="0000FF"/>
      <w:sz w:val="20"/>
      <w:szCs w:val="20"/>
      <w:u w:val="single"/>
      <w:lang w:val="en-AU"/>
    </w:rPr>
  </w:style>
  <w:style w:type="paragraph" w:styleId="TM1">
    <w:name w:val="toc 1"/>
    <w:basedOn w:val="Normal"/>
    <w:next w:val="Normal"/>
    <w:autoRedefine/>
    <w:uiPriority w:val="99"/>
    <w:semiHidden/>
    <w:rsid w:val="006E0139"/>
    <w:pPr>
      <w:keepNext/>
      <w:tabs>
        <w:tab w:val="right" w:leader="dot" w:pos="9360"/>
      </w:tabs>
      <w:spacing w:before="120" w:after="120"/>
      <w:ind w:left="360" w:right="720" w:hanging="360"/>
      <w:jc w:val="both"/>
    </w:pPr>
    <w:rPr>
      <w:rFonts w:ascii="Arial Bold" w:hAnsi="Arial Bold" w:cs="Arial Bold"/>
      <w:b/>
      <w:bCs/>
    </w:rPr>
  </w:style>
  <w:style w:type="paragraph" w:styleId="TM2">
    <w:name w:val="toc 2"/>
    <w:basedOn w:val="Normal"/>
    <w:next w:val="Normal"/>
    <w:autoRedefine/>
    <w:uiPriority w:val="99"/>
    <w:semiHidden/>
    <w:rsid w:val="006E0139"/>
    <w:pPr>
      <w:tabs>
        <w:tab w:val="right" w:leader="dot" w:pos="9360"/>
      </w:tabs>
      <w:ind w:left="864" w:right="720" w:hanging="504"/>
      <w:jc w:val="both"/>
    </w:pPr>
    <w:rPr>
      <w:noProof/>
    </w:rPr>
  </w:style>
  <w:style w:type="paragraph" w:styleId="TM3">
    <w:name w:val="toc 3"/>
    <w:basedOn w:val="Normal"/>
    <w:next w:val="Normal"/>
    <w:autoRedefine/>
    <w:uiPriority w:val="99"/>
    <w:semiHidden/>
    <w:rsid w:val="006E0139"/>
    <w:pPr>
      <w:tabs>
        <w:tab w:val="right" w:leader="dot" w:pos="9360"/>
      </w:tabs>
      <w:ind w:left="1512" w:right="720" w:hanging="648"/>
    </w:pPr>
    <w:rPr>
      <w:noProof/>
    </w:rPr>
  </w:style>
  <w:style w:type="paragraph" w:styleId="TM4">
    <w:name w:val="toc 4"/>
    <w:basedOn w:val="Normal"/>
    <w:next w:val="Normal"/>
    <w:autoRedefine/>
    <w:uiPriority w:val="99"/>
    <w:semiHidden/>
    <w:rsid w:val="006E0139"/>
    <w:pPr>
      <w:tabs>
        <w:tab w:val="right" w:leader="dot" w:pos="9360"/>
      </w:tabs>
      <w:ind w:left="2448" w:hanging="936"/>
    </w:pPr>
    <w:rPr>
      <w:noProof/>
    </w:rPr>
  </w:style>
  <w:style w:type="paragraph" w:styleId="Listepuces">
    <w:name w:val="List Bullet"/>
    <w:basedOn w:val="Normal"/>
    <w:uiPriority w:val="99"/>
    <w:rsid w:val="004915AF"/>
    <w:pPr>
      <w:numPr>
        <w:numId w:val="37"/>
      </w:numPr>
      <w:tabs>
        <w:tab w:val="left" w:pos="3600"/>
      </w:tabs>
      <w:spacing w:after="120"/>
      <w:jc w:val="both"/>
    </w:pPr>
  </w:style>
  <w:style w:type="paragraph" w:styleId="Listepuces2">
    <w:name w:val="List Bullet 2"/>
    <w:basedOn w:val="Normal"/>
    <w:uiPriority w:val="99"/>
    <w:rsid w:val="004915AF"/>
    <w:pPr>
      <w:numPr>
        <w:numId w:val="38"/>
      </w:numPr>
      <w:tabs>
        <w:tab w:val="left" w:pos="3600"/>
      </w:tabs>
      <w:spacing w:after="120"/>
      <w:jc w:val="both"/>
    </w:pPr>
  </w:style>
  <w:style w:type="paragraph" w:styleId="Listepuces3">
    <w:name w:val="List Bullet 3"/>
    <w:basedOn w:val="Normal"/>
    <w:uiPriority w:val="99"/>
    <w:rsid w:val="004915AF"/>
    <w:pPr>
      <w:numPr>
        <w:numId w:val="39"/>
      </w:numPr>
      <w:tabs>
        <w:tab w:val="left" w:pos="3600"/>
      </w:tabs>
      <w:spacing w:after="120"/>
      <w:jc w:val="both"/>
    </w:pPr>
  </w:style>
  <w:style w:type="paragraph" w:styleId="Listepuces4">
    <w:name w:val="List Bullet 4"/>
    <w:basedOn w:val="Normal"/>
    <w:uiPriority w:val="99"/>
    <w:rsid w:val="004915AF"/>
    <w:pPr>
      <w:numPr>
        <w:numId w:val="40"/>
      </w:numPr>
      <w:spacing w:after="120"/>
      <w:jc w:val="both"/>
    </w:pPr>
  </w:style>
  <w:style w:type="paragraph" w:styleId="Listepuces5">
    <w:name w:val="List Bullet 5"/>
    <w:basedOn w:val="Normal"/>
    <w:uiPriority w:val="99"/>
    <w:rsid w:val="004915AF"/>
    <w:pPr>
      <w:numPr>
        <w:numId w:val="1"/>
      </w:numPr>
      <w:tabs>
        <w:tab w:val="clear" w:pos="360"/>
        <w:tab w:val="num" w:pos="1800"/>
      </w:tabs>
      <w:spacing w:after="120"/>
      <w:ind w:left="1800"/>
      <w:jc w:val="both"/>
    </w:pPr>
  </w:style>
  <w:style w:type="paragraph" w:customStyle="1" w:styleId="Appendix">
    <w:name w:val="Appendix"/>
    <w:basedOn w:val="Normal"/>
    <w:next w:val="Normal"/>
    <w:uiPriority w:val="99"/>
    <w:rsid w:val="008E1C66"/>
    <w:pPr>
      <w:spacing w:before="2000"/>
      <w:jc w:val="center"/>
    </w:pPr>
    <w:rPr>
      <w:rFonts w:ascii="Verdana" w:hAnsi="Verdana" w:cs="Verdana"/>
      <w:b/>
      <w:bCs/>
      <w:sz w:val="28"/>
      <w:szCs w:val="28"/>
      <w:lang w:val="en-CA"/>
    </w:rPr>
  </w:style>
  <w:style w:type="paragraph" w:customStyle="1" w:styleId="AppendixName">
    <w:name w:val="AppendixName"/>
    <w:basedOn w:val="Normal"/>
    <w:uiPriority w:val="99"/>
    <w:rsid w:val="008E1C66"/>
    <w:pPr>
      <w:spacing w:before="240"/>
      <w:jc w:val="center"/>
    </w:pPr>
    <w:rPr>
      <w:rFonts w:ascii="Verdana" w:hAnsi="Verdana" w:cs="Verdana"/>
      <w:b/>
      <w:bCs/>
      <w:sz w:val="26"/>
      <w:szCs w:val="26"/>
      <w:lang w:val="en-CA"/>
    </w:rPr>
  </w:style>
  <w:style w:type="paragraph" w:customStyle="1" w:styleId="End">
    <w:name w:val="End"/>
    <w:basedOn w:val="Corpsdetexte"/>
    <w:uiPriority w:val="99"/>
    <w:rsid w:val="00937816"/>
    <w:pPr>
      <w:jc w:val="center"/>
    </w:pPr>
    <w:rPr>
      <w:rFonts w:ascii="Arial Bold" w:hAnsi="Arial Bold" w:cs="Arial Bold"/>
      <w:b/>
      <w:bCs/>
    </w:rPr>
  </w:style>
  <w:style w:type="paragraph" w:styleId="TM6">
    <w:name w:val="toc 6"/>
    <w:basedOn w:val="Normal"/>
    <w:next w:val="Normal"/>
    <w:autoRedefine/>
    <w:uiPriority w:val="99"/>
    <w:semiHidden/>
    <w:rsid w:val="00BF636B"/>
  </w:style>
  <w:style w:type="paragraph" w:customStyle="1" w:styleId="TableText">
    <w:name w:val="Table Text"/>
    <w:basedOn w:val="Corpsdetexte"/>
    <w:uiPriority w:val="99"/>
    <w:rsid w:val="0088789C"/>
  </w:style>
  <w:style w:type="paragraph" w:customStyle="1" w:styleId="Style1">
    <w:name w:val="Style1"/>
    <w:basedOn w:val="Corpsdetexte"/>
    <w:uiPriority w:val="99"/>
    <w:rsid w:val="00F50C1C"/>
    <w:pPr>
      <w:numPr>
        <w:numId w:val="41"/>
      </w:numPr>
    </w:pPr>
  </w:style>
  <w:style w:type="paragraph" w:customStyle="1" w:styleId="BodyText">
    <w:name w:val="BodyText"/>
    <w:basedOn w:val="Normal"/>
    <w:uiPriority w:val="99"/>
    <w:rsid w:val="006F59A3"/>
    <w:pPr>
      <w:spacing w:before="120"/>
      <w:jc w:val="both"/>
    </w:pPr>
  </w:style>
  <w:style w:type="paragraph" w:styleId="Textedebulles">
    <w:name w:val="Balloon Text"/>
    <w:basedOn w:val="Normal"/>
    <w:link w:val="TextedebullesCar"/>
    <w:uiPriority w:val="99"/>
    <w:semiHidden/>
    <w:rsid w:val="00503D6C"/>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6101DD"/>
    <w:rPr>
      <w:rFonts w:cs="Times New Roman"/>
      <w:sz w:val="2"/>
      <w:lang w:val="en-AU"/>
    </w:rPr>
  </w:style>
  <w:style w:type="character" w:styleId="Marquedecommentaire">
    <w:name w:val="annotation reference"/>
    <w:basedOn w:val="Policepardfaut"/>
    <w:uiPriority w:val="99"/>
    <w:semiHidden/>
    <w:rsid w:val="00BE6198"/>
    <w:rPr>
      <w:rFonts w:cs="Times New Roman"/>
      <w:sz w:val="16"/>
      <w:szCs w:val="16"/>
    </w:rPr>
  </w:style>
  <w:style w:type="paragraph" w:styleId="Commentaire">
    <w:name w:val="annotation text"/>
    <w:basedOn w:val="Normal"/>
    <w:link w:val="CommentaireCar"/>
    <w:uiPriority w:val="99"/>
    <w:semiHidden/>
    <w:rsid w:val="00BE6198"/>
  </w:style>
  <w:style w:type="character" w:customStyle="1" w:styleId="CommentaireCar">
    <w:name w:val="Commentaire Car"/>
    <w:basedOn w:val="Policepardfaut"/>
    <w:link w:val="Commentaire"/>
    <w:uiPriority w:val="99"/>
    <w:semiHidden/>
    <w:locked/>
    <w:rsid w:val="006101DD"/>
    <w:rPr>
      <w:rFonts w:ascii="Arial" w:hAnsi="Arial" w:cs="Arial"/>
      <w:sz w:val="20"/>
      <w:szCs w:val="20"/>
      <w:lang w:val="en-AU"/>
    </w:rPr>
  </w:style>
  <w:style w:type="paragraph" w:styleId="Objetducommentaire">
    <w:name w:val="annotation subject"/>
    <w:basedOn w:val="Commentaire"/>
    <w:next w:val="Commentaire"/>
    <w:link w:val="ObjetducommentaireCar"/>
    <w:uiPriority w:val="99"/>
    <w:semiHidden/>
    <w:rsid w:val="00BE6198"/>
    <w:rPr>
      <w:b/>
      <w:bCs/>
    </w:rPr>
  </w:style>
  <w:style w:type="character" w:customStyle="1" w:styleId="ObjetducommentaireCar">
    <w:name w:val="Objet du commentaire Car"/>
    <w:basedOn w:val="CommentaireCar"/>
    <w:link w:val="Objetducommentaire"/>
    <w:uiPriority w:val="99"/>
    <w:semiHidden/>
    <w:locked/>
    <w:rsid w:val="006101DD"/>
    <w:rPr>
      <w:b/>
      <w:bCs/>
    </w:rPr>
  </w:style>
  <w:style w:type="paragraph" w:styleId="Retraitcorpsdetexte">
    <w:name w:val="Body Text Indent"/>
    <w:basedOn w:val="Normal"/>
    <w:link w:val="RetraitcorpsdetexteCar"/>
    <w:uiPriority w:val="99"/>
    <w:rsid w:val="00214264"/>
    <w:pPr>
      <w:spacing w:after="120"/>
      <w:ind w:left="283"/>
    </w:pPr>
    <w:rPr>
      <w:lang w:eastAsia="ko-KR"/>
    </w:rPr>
  </w:style>
  <w:style w:type="character" w:customStyle="1" w:styleId="RetraitcorpsdetexteCar">
    <w:name w:val="Retrait corps de texte Car"/>
    <w:basedOn w:val="Policepardfaut"/>
    <w:link w:val="Retraitcorpsdetexte"/>
    <w:uiPriority w:val="99"/>
    <w:locked/>
    <w:rsid w:val="00214264"/>
    <w:rPr>
      <w:rFonts w:ascii="Arial" w:hAnsi="Arial" w:cs="Arial"/>
      <w:sz w:val="24"/>
      <w:szCs w:val="24"/>
      <w:lang w:val="en-AU"/>
    </w:rPr>
  </w:style>
  <w:style w:type="paragraph" w:styleId="NormalWeb">
    <w:name w:val="Normal (Web)"/>
    <w:basedOn w:val="Normal"/>
    <w:uiPriority w:val="99"/>
    <w:rsid w:val="00953463"/>
    <w:pPr>
      <w:spacing w:before="100" w:beforeAutospacing="1" w:after="100" w:afterAutospacing="1"/>
    </w:pPr>
    <w:rPr>
      <w:rFonts w:cs="Times New Roman"/>
      <w:sz w:val="24"/>
      <w:szCs w:val="24"/>
      <w:lang w:val="en-US"/>
    </w:rPr>
  </w:style>
  <w:style w:type="character" w:styleId="Lienhypertextesuivivisit">
    <w:name w:val="FollowedHyperlink"/>
    <w:basedOn w:val="Policepardfaut"/>
    <w:uiPriority w:val="99"/>
    <w:rsid w:val="00EE7086"/>
    <w:rPr>
      <w:rFonts w:cs="Times New Roman"/>
      <w:color w:val="800080"/>
      <w:u w:val="single"/>
    </w:rPr>
  </w:style>
  <w:style w:type="paragraph" w:styleId="Rvision">
    <w:name w:val="Revision"/>
    <w:hidden/>
    <w:uiPriority w:val="99"/>
    <w:semiHidden/>
    <w:rsid w:val="00EE7086"/>
    <w:rPr>
      <w:rFonts w:ascii="Arial" w:hAnsi="Arial" w:cs="Arial"/>
      <w:sz w:val="20"/>
      <w:szCs w:val="20"/>
      <w:lang w:val="en-AU"/>
    </w:rPr>
  </w:style>
</w:styles>
</file>

<file path=word/webSettings.xml><?xml version="1.0" encoding="utf-8"?>
<w:webSettings xmlns:r="http://schemas.openxmlformats.org/officeDocument/2006/relationships" xmlns:w="http://schemas.openxmlformats.org/wordprocessingml/2006/main">
  <w:divs>
    <w:div w:id="10356944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mailto:VCC@koniambonickel.nc" TargetMode="External"/><Relationship Id="rId4" Type="http://schemas.openxmlformats.org/officeDocument/2006/relationships/webSettings" Target="web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1220</Words>
  <Characters>6955</Characters>
  <Application>Microsoft Office Word</Application>
  <DocSecurity>0</DocSecurity>
  <Lines>57</Lines>
  <Paragraphs>16</Paragraphs>
  <ScaleCrop>false</ScaleCrop>
  <Company>Technip Geoproduction (M) S/B</Company>
  <LinksUpToDate>false</LinksUpToDate>
  <CharactersWithSpaces>8159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azrima</dc:creator>
  <cp:keywords/>
  <dc:description/>
  <cp:lastModifiedBy> </cp:lastModifiedBy>
  <cp:revision>2</cp:revision>
  <cp:lastPrinted>2010-09-21T22:17:00Z</cp:lastPrinted>
  <dcterms:created xsi:type="dcterms:W3CDTF">2010-09-22T03:54:00Z</dcterms:created>
  <dcterms:modified xsi:type="dcterms:W3CDTF">2010-09-22T03:54:00Z</dcterms:modified>
</cp:coreProperties>
</file>